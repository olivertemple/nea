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2326" w:tblpY="873"/>
        <w:tblW w:w="102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2206"/>
        <w:gridCol w:w="1952"/>
        <w:gridCol w:w="1632"/>
        <w:gridCol w:w="1952"/>
      </w:tblGrid>
      <w:tr w:rsidR="00D43274" w:rsidRPr="00D43274" w14:paraId="2090E3F8" w14:textId="77777777" w:rsidTr="513A15C5">
        <w:trPr>
          <w:trHeight w:val="989"/>
        </w:trPr>
        <w:tc>
          <w:tcPr>
            <w:tcW w:w="249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5B530894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1B7CEBDC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1</w:t>
            </w:r>
            <w:r w:rsidRPr="00D43274">
              <w:rPr>
                <w:rFonts w:ascii="Trebuchet MS" w:eastAsia="Times New Roman" w:hAnsi="Trebuchet MS" w:cs="Times New Roman"/>
                <w:sz w:val="15"/>
                <w:szCs w:val="15"/>
                <w:vertAlign w:val="superscript"/>
                <w:lang w:val="en" w:eastAsia="en-GB"/>
              </w:rPr>
              <w:t>st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iteration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95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22712573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2</w:t>
            </w:r>
            <w:r w:rsidRPr="00D43274">
              <w:rPr>
                <w:rFonts w:ascii="Trebuchet MS" w:eastAsia="Times New Roman" w:hAnsi="Trebuchet MS" w:cs="Times New Roman"/>
                <w:sz w:val="15"/>
                <w:szCs w:val="15"/>
                <w:vertAlign w:val="superscript"/>
                <w:lang w:val="en" w:eastAsia="en-GB"/>
              </w:rPr>
              <w:t>nd</w:t>
            </w:r>
            <w:r w:rsidRPr="00D43274">
              <w:rPr>
                <w:rFonts w:ascii="Arial" w:eastAsia="Times New Roman" w:hAnsi="Arial" w:cs="Arial"/>
                <w:sz w:val="19"/>
                <w:szCs w:val="19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19"/>
                <w:szCs w:val="19"/>
                <w:lang w:val="en-GB" w:eastAsia="en-GB"/>
              </w:rPr>
              <w:t> </w:t>
            </w:r>
          </w:p>
          <w:p w14:paraId="69B66E0A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iteration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32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16A8577E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3</w:t>
            </w:r>
            <w:r w:rsidRPr="00D43274">
              <w:rPr>
                <w:rFonts w:ascii="Trebuchet MS" w:eastAsia="Times New Roman" w:hAnsi="Trebuchet MS" w:cs="Times New Roman"/>
                <w:sz w:val="15"/>
                <w:szCs w:val="15"/>
                <w:vertAlign w:val="superscript"/>
                <w:lang w:val="en" w:eastAsia="en-GB"/>
              </w:rPr>
              <w:t>rd</w:t>
            </w:r>
            <w:r w:rsidRPr="00D43274">
              <w:rPr>
                <w:rFonts w:ascii="Arial" w:eastAsia="Times New Roman" w:hAnsi="Arial" w:cs="Arial"/>
                <w:sz w:val="19"/>
                <w:szCs w:val="19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19"/>
                <w:szCs w:val="19"/>
                <w:lang w:val="en-GB" w:eastAsia="en-GB"/>
              </w:rPr>
              <w:t> </w:t>
            </w:r>
          </w:p>
          <w:p w14:paraId="533138CA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iteration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952" w:type="dxa"/>
            <w:tcBorders>
              <w:top w:val="single" w:sz="6" w:space="0" w:color="000000" w:themeColor="text1"/>
              <w:left w:val="nil"/>
              <w:bottom w:val="single" w:sz="4" w:space="0" w:color="auto"/>
              <w:right w:val="single" w:sz="6" w:space="0" w:color="000000" w:themeColor="text1"/>
            </w:tcBorders>
            <w:shd w:val="clear" w:color="auto" w:fill="666666"/>
            <w:hideMark/>
          </w:tcPr>
          <w:p w14:paraId="225C8A2E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Final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  <w:p w14:paraId="532DD6A9" w14:textId="77777777" w:rsidR="00D43274" w:rsidRPr="00D43274" w:rsidRDefault="00D43274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Version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-GB" w:eastAsia="en-GB"/>
              </w:rPr>
              <w:t> </w:t>
            </w:r>
          </w:p>
        </w:tc>
      </w:tr>
      <w:tr w:rsidR="00D43274" w:rsidRPr="00D43274" w14:paraId="7C69F21F" w14:textId="77777777" w:rsidTr="513A15C5">
        <w:trPr>
          <w:trHeight w:val="668"/>
        </w:trPr>
        <w:tc>
          <w:tcPr>
            <w:tcW w:w="249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166E7550" w14:textId="77777777" w:rsidR="00B4352F" w:rsidRDefault="00D43274" w:rsidP="00D43274">
            <w:pPr>
              <w:widowControl/>
              <w:textAlignment w:val="baseline"/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Analysis</w:t>
            </w:r>
          </w:p>
          <w:p w14:paraId="71865B03" w14:textId="6E615FCF" w:rsidR="00D43274" w:rsidRPr="00BF49B0" w:rsidRDefault="00BF49B0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Min 6</w:t>
            </w:r>
            <w:r w:rsidR="00B4352F"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="00B4352F"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="00B4352F"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  <w:r w:rsidR="00B4352F" w:rsidRPr="00BF49B0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 </w:t>
            </w:r>
            <w:r w:rsidR="00B4352F" w:rsidRPr="00BF49B0">
              <w:rPr>
                <w:rFonts w:ascii="Trebuchet MS" w:eastAsia="Times New Roman" w:hAnsi="Trebuchet MS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AD8D2C" w14:textId="77777777" w:rsidR="002D1101" w:rsidRDefault="002D110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4A5E6B97" w14:textId="16EE9751" w:rsidR="00D43274" w:rsidRPr="00D43274" w:rsidRDefault="002D110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13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Sep</w:t>
            </w:r>
            <w:r w:rsidR="00D43274" w:rsidRPr="38233FF9">
              <w:rPr>
                <w:rFonts w:eastAsiaTheme="minorEastAsia"/>
                <w:lang w:val="en-GB" w:eastAsia="en-GB"/>
              </w:rPr>
              <w:t> 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44AB87" w14:textId="77777777" w:rsidR="002D1101" w:rsidRDefault="002D110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3E35C2EA" w14:textId="77777777" w:rsidR="002D1101" w:rsidRDefault="002D110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20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Sep</w:t>
            </w:r>
          </w:p>
          <w:p w14:paraId="2352501B" w14:textId="5767BBC9" w:rsidR="00D43274" w:rsidRPr="00D43274" w:rsidRDefault="44374957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</w:t>
            </w:r>
            <w:r w:rsidR="55982BC0" w:rsidRPr="38233FF9">
              <w:rPr>
                <w:rFonts w:eastAsiaTheme="minorEastAsia"/>
                <w:lang w:val="en" w:eastAsia="en-GB"/>
              </w:rPr>
              <w:t xml:space="preserve"> 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B5B87" w14:textId="4E7672B6" w:rsidR="00D43274" w:rsidRPr="00D43274" w:rsidRDefault="7AB98099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Week Beginning</w:t>
            </w:r>
          </w:p>
          <w:p w14:paraId="05584DFA" w14:textId="13D370CA" w:rsidR="00D43274" w:rsidRPr="00D43274" w:rsidRDefault="7AB98099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27</w:t>
            </w:r>
            <w:r w:rsidRPr="38233FF9">
              <w:rPr>
                <w:rFonts w:eastAsiaTheme="minorEastAsia"/>
                <w:vertAlign w:val="superscript"/>
                <w:lang w:val="en-GB" w:eastAsia="en-GB"/>
              </w:rPr>
              <w:t>th</w:t>
            </w:r>
            <w:r w:rsidRPr="38233FF9">
              <w:rPr>
                <w:rFonts w:eastAsiaTheme="minorEastAsia"/>
                <w:lang w:val="en-GB" w:eastAsia="en-GB"/>
              </w:rPr>
              <w:t xml:space="preserve"> Sep</w:t>
            </w:r>
          </w:p>
          <w:p w14:paraId="27D7E3E4" w14:textId="3FCBD139" w:rsidR="00D43274" w:rsidRPr="00D43274" w:rsidRDefault="7AB98099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Homework 2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EABD2" w14:textId="77777777" w:rsidR="002C42A1" w:rsidRDefault="002C42A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14:paraId="2DC799C5" w14:textId="77777777" w:rsidR="002C42A1" w:rsidRDefault="002C42A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14:paraId="3821AD23" w14:textId="77777777" w:rsidR="002C42A1" w:rsidRDefault="002C42A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14:paraId="1EE52EFF" w14:textId="77777777" w:rsidR="002C42A1" w:rsidRDefault="002C42A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14:paraId="56F6135F" w14:textId="77777777" w:rsidR="002C42A1" w:rsidRDefault="002C42A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  <w:p w14:paraId="65A96D12" w14:textId="5948BFE1" w:rsidR="00D43274" w:rsidRPr="00D43274" w:rsidRDefault="133BDD0C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Week Beginning</w:t>
            </w:r>
          </w:p>
          <w:p w14:paraId="553648E2" w14:textId="6D83D388" w:rsidR="00D43274" w:rsidRPr="00D43274" w:rsidRDefault="133BDD0C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28</w:t>
            </w:r>
            <w:r w:rsidRPr="38233FF9">
              <w:rPr>
                <w:rFonts w:eastAsiaTheme="minorEastAsia"/>
                <w:vertAlign w:val="superscript"/>
                <w:lang w:val="en-GB" w:eastAsia="en-GB"/>
              </w:rPr>
              <w:t>th</w:t>
            </w:r>
            <w:r w:rsidRPr="38233FF9">
              <w:rPr>
                <w:rFonts w:eastAsiaTheme="minorEastAsia"/>
                <w:lang w:val="en-GB" w:eastAsia="en-GB"/>
              </w:rPr>
              <w:t xml:space="preserve"> Mar</w:t>
            </w:r>
          </w:p>
          <w:p w14:paraId="204E71A1" w14:textId="7F481D46" w:rsidR="00D43274" w:rsidRPr="00D43274" w:rsidRDefault="133BDD0C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Homework 24</w:t>
            </w:r>
          </w:p>
          <w:p w14:paraId="7A18D657" w14:textId="374692B1" w:rsidR="38233FF9" w:rsidRDefault="38233FF9" w:rsidP="38233FF9">
            <w:pPr>
              <w:jc w:val="center"/>
              <w:rPr>
                <w:rFonts w:eastAsiaTheme="minorEastAsia"/>
                <w:lang w:val="en-GB" w:eastAsia="en-GB"/>
              </w:rPr>
            </w:pPr>
          </w:p>
        </w:tc>
      </w:tr>
      <w:tr w:rsidR="001950C1" w:rsidRPr="00D43274" w14:paraId="2FA13239" w14:textId="77777777" w:rsidTr="513A15C5">
        <w:trPr>
          <w:trHeight w:val="641"/>
        </w:trPr>
        <w:tc>
          <w:tcPr>
            <w:tcW w:w="249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77D02FA5" w14:textId="77777777" w:rsidR="00A56921" w:rsidRDefault="001950C1" w:rsidP="00D43274">
            <w:pPr>
              <w:widowControl/>
              <w:textAlignment w:val="baseline"/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Documented Design</w:t>
            </w:r>
          </w:p>
          <w:p w14:paraId="077A77CA" w14:textId="539CBAB7" w:rsidR="001950C1" w:rsidRPr="00BF49B0" w:rsidRDefault="00BF49B0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Min </w:t>
            </w:r>
            <w:r w:rsidR="31451A52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6</w:t>
            </w:r>
            <w:r w:rsidR="00A56921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="00A56921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="00A56921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  <w:r w:rsidR="001950C1" w:rsidRPr="513A15C5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 </w:t>
            </w:r>
            <w:r w:rsidR="001950C1" w:rsidRPr="513A15C5">
              <w:rPr>
                <w:rFonts w:ascii="Trebuchet MS" w:eastAsia="Times New Roman" w:hAnsi="Trebuchet MS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F5ACB1" w14:textId="77777777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7CAF30C4" w14:textId="6E16F01C" w:rsidR="001950C1" w:rsidRPr="00D43274" w:rsidRDefault="001950C1" w:rsidP="38233FF9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11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Oct</w:t>
            </w:r>
          </w:p>
          <w:p w14:paraId="005242D9" w14:textId="758A8B6A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 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6DDCBA5C" w14:textId="77777777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30F1838E" w14:textId="75424C2E" w:rsidR="001950C1" w:rsidRPr="00D43274" w:rsidRDefault="001950C1" w:rsidP="38233FF9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</w:t>
            </w:r>
            <w:r w:rsidRPr="002C42A1">
              <w:rPr>
                <w:rFonts w:eastAsiaTheme="minorEastAsia"/>
                <w:vertAlign w:val="superscript"/>
                <w:lang w:val="en" w:eastAsia="en-GB"/>
              </w:rPr>
              <w:t>st</w:t>
            </w:r>
            <w:r w:rsidRPr="38233FF9">
              <w:rPr>
                <w:rFonts w:eastAsiaTheme="minorEastAsia"/>
                <w:lang w:val="en" w:eastAsia="en-GB"/>
              </w:rPr>
              <w:t xml:space="preserve"> Nov</w:t>
            </w:r>
          </w:p>
          <w:p w14:paraId="6EDB36BA" w14:textId="0F1D9EA9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 xml:space="preserve">Homework </w:t>
            </w:r>
            <w:r w:rsidR="18A94AEF" w:rsidRPr="48CC164D">
              <w:rPr>
                <w:rFonts w:eastAsiaTheme="minorEastAsia"/>
                <w:lang w:val="en" w:eastAsia="en-GB"/>
              </w:rPr>
              <w:t>6</w:t>
            </w:r>
          </w:p>
        </w:tc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8C5A0" w14:textId="77777777" w:rsidR="001950C1" w:rsidRDefault="001950C1" w:rsidP="00130D65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</w:p>
          <w:p w14:paraId="58DE2F9C" w14:textId="77777777" w:rsidR="001950C1" w:rsidRDefault="001950C1" w:rsidP="00130D65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</w:p>
          <w:p w14:paraId="71C3416F" w14:textId="4482615E" w:rsidR="001950C1" w:rsidRDefault="001950C1" w:rsidP="00130D65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6AB2412C" w14:textId="69EECBE6" w:rsidR="001950C1" w:rsidRDefault="001950C1" w:rsidP="00130D65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>
              <w:rPr>
                <w:rFonts w:eastAsiaTheme="minorEastAsia"/>
                <w:lang w:val="en" w:eastAsia="en-GB"/>
              </w:rPr>
              <w:t>7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</w:t>
            </w:r>
            <w:r>
              <w:rPr>
                <w:rFonts w:eastAsiaTheme="minorEastAsia"/>
                <w:lang w:val="en" w:eastAsia="en-GB"/>
              </w:rPr>
              <w:t>Feb</w:t>
            </w:r>
          </w:p>
          <w:p w14:paraId="46438943" w14:textId="77777777" w:rsidR="001950C1" w:rsidRPr="00D43274" w:rsidRDefault="001950C1" w:rsidP="00130D65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 1</w:t>
            </w:r>
            <w:r>
              <w:rPr>
                <w:rFonts w:eastAsiaTheme="minorEastAsia"/>
                <w:lang w:val="en" w:eastAsia="en-GB"/>
              </w:rPr>
              <w:t>8</w:t>
            </w:r>
          </w:p>
          <w:p w14:paraId="27F5BA6A" w14:textId="77777777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 </w:t>
            </w:r>
          </w:p>
          <w:p w14:paraId="6ACF6ABD" w14:textId="18FD3DA4" w:rsidR="001950C1" w:rsidRPr="00D43274" w:rsidRDefault="001950C1" w:rsidP="000237FD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 </w:t>
            </w:r>
          </w:p>
        </w:tc>
        <w:tc>
          <w:tcPr>
            <w:tcW w:w="1952" w:type="dxa"/>
            <w:vMerge/>
            <w:hideMark/>
          </w:tcPr>
          <w:p w14:paraId="323ED5EA" w14:textId="77777777" w:rsidR="001950C1" w:rsidRPr="00D43274" w:rsidRDefault="001950C1" w:rsidP="00D43274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  <w:tr w:rsidR="001950C1" w:rsidRPr="00D43274" w14:paraId="46380B9D" w14:textId="77777777" w:rsidTr="513A15C5">
        <w:trPr>
          <w:trHeight w:val="668"/>
        </w:trPr>
        <w:tc>
          <w:tcPr>
            <w:tcW w:w="249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278EEFE5" w14:textId="77777777" w:rsidR="001950C1" w:rsidRDefault="001950C1" w:rsidP="00D43274">
            <w:pPr>
              <w:widowControl/>
              <w:textAlignment w:val="baseline"/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Technical Solution</w:t>
            </w:r>
          </w:p>
          <w:p w14:paraId="561081BB" w14:textId="64BFF5C7" w:rsidR="00BF49B0" w:rsidRPr="00D43274" w:rsidRDefault="00A3479B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Min </w:t>
            </w:r>
            <w:r w:rsidR="003D2ED3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20</w:t>
            </w:r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  <w:r w:rsidRPr="00BF49B0">
              <w:rPr>
                <w:rFonts w:ascii="Arial" w:eastAsia="Times New Roman" w:hAnsi="Arial" w:cs="Arial"/>
                <w:sz w:val="20"/>
                <w:szCs w:val="20"/>
                <w:lang w:val="en-GB" w:eastAsia="en-GB"/>
              </w:rPr>
              <w:t> </w:t>
            </w:r>
            <w:r w:rsidRPr="00BF49B0">
              <w:rPr>
                <w:rFonts w:ascii="Trebuchet MS" w:eastAsia="Times New Roman" w:hAnsi="Trebuchet MS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E976E1" w14:textId="77777777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7BAA2EAB" w14:textId="27187882" w:rsidR="001950C1" w:rsidRPr="00D43274" w:rsidRDefault="001950C1" w:rsidP="38233FF9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15</w:t>
            </w:r>
            <w:r w:rsidRPr="38233FF9">
              <w:rPr>
                <w:rFonts w:eastAsiaTheme="minorEastAsia"/>
                <w:vertAlign w:val="superscript"/>
                <w:lang w:val="en" w:eastAsia="en-GB"/>
              </w:rPr>
              <w:t>th</w:t>
            </w:r>
            <w:r w:rsidRPr="38233FF9">
              <w:rPr>
                <w:rFonts w:eastAsiaTheme="minorEastAsia"/>
                <w:lang w:val="en" w:eastAsia="en-GB"/>
              </w:rPr>
              <w:t xml:space="preserve"> Nov</w:t>
            </w:r>
          </w:p>
          <w:p w14:paraId="524DD8A5" w14:textId="13CAC59E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Homework 8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529A9F24" w14:textId="77777777" w:rsidR="00A07425" w:rsidRPr="00D43274" w:rsidRDefault="00A07425" w:rsidP="00A07425">
            <w:pPr>
              <w:widowControl/>
              <w:jc w:val="center"/>
              <w:textAlignment w:val="baseline"/>
              <w:rPr>
                <w:rFonts w:eastAsiaTheme="minorEastAsia"/>
                <w:lang w:val="en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>Week Beginning</w:t>
            </w:r>
          </w:p>
          <w:p w14:paraId="10D806F1" w14:textId="7E0C9846" w:rsidR="00A07425" w:rsidRPr="00D43274" w:rsidRDefault="00AF4E38" w:rsidP="00A07425">
            <w:pPr>
              <w:spacing w:line="259" w:lineRule="auto"/>
              <w:jc w:val="center"/>
              <w:rPr>
                <w:rFonts w:eastAsiaTheme="minorEastAsia"/>
                <w:lang w:val="en" w:eastAsia="en-GB"/>
              </w:rPr>
            </w:pPr>
            <w:proofErr w:type="gramStart"/>
            <w:r>
              <w:rPr>
                <w:rFonts w:eastAsiaTheme="minorEastAsia"/>
                <w:lang w:val="en" w:eastAsia="en-GB"/>
              </w:rPr>
              <w:t>3</w:t>
            </w:r>
            <w:r w:rsidR="00A07425" w:rsidRPr="002C42A1">
              <w:rPr>
                <w:rFonts w:eastAsiaTheme="minorEastAsia"/>
                <w:vertAlign w:val="superscript"/>
                <w:lang w:val="en" w:eastAsia="en-GB"/>
              </w:rPr>
              <w:t>st</w:t>
            </w:r>
            <w:proofErr w:type="gramEnd"/>
            <w:r w:rsidR="00A07425" w:rsidRPr="38233FF9">
              <w:rPr>
                <w:rFonts w:eastAsiaTheme="minorEastAsia"/>
                <w:lang w:val="en" w:eastAsia="en-GB"/>
              </w:rPr>
              <w:t xml:space="preserve"> </w:t>
            </w:r>
            <w:r>
              <w:rPr>
                <w:rFonts w:eastAsiaTheme="minorEastAsia"/>
                <w:lang w:val="en" w:eastAsia="en-GB"/>
              </w:rPr>
              <w:t>Jan</w:t>
            </w:r>
          </w:p>
          <w:p w14:paraId="0F7D197F" w14:textId="1F268009" w:rsidR="001950C1" w:rsidRPr="00D43274" w:rsidRDefault="00A07425" w:rsidP="00A07425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" w:eastAsia="en-GB"/>
              </w:rPr>
              <w:t xml:space="preserve">Homework </w:t>
            </w:r>
            <w:r w:rsidR="00AF4E38">
              <w:rPr>
                <w:rFonts w:eastAsiaTheme="minorEastAsia"/>
                <w:lang w:val="en" w:eastAsia="en-GB"/>
              </w:rPr>
              <w:t>13</w:t>
            </w:r>
          </w:p>
        </w:tc>
        <w:tc>
          <w:tcPr>
            <w:tcW w:w="1632" w:type="dxa"/>
            <w:vMerge/>
            <w:hideMark/>
          </w:tcPr>
          <w:p w14:paraId="4D47D1A9" w14:textId="680C4600" w:rsidR="001950C1" w:rsidRPr="00D43274" w:rsidRDefault="001950C1" w:rsidP="000237FD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1952" w:type="dxa"/>
            <w:vMerge/>
            <w:hideMark/>
          </w:tcPr>
          <w:p w14:paraId="574326E5" w14:textId="77777777" w:rsidR="001950C1" w:rsidRPr="00D43274" w:rsidRDefault="001950C1" w:rsidP="00D43274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  <w:tr w:rsidR="001950C1" w:rsidRPr="00D43274" w14:paraId="022F508A" w14:textId="77777777" w:rsidTr="513A15C5">
        <w:trPr>
          <w:trHeight w:val="641"/>
        </w:trPr>
        <w:tc>
          <w:tcPr>
            <w:tcW w:w="249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6CD7F93A" w14:textId="77777777" w:rsidR="001950C1" w:rsidRDefault="001950C1" w:rsidP="00D43274">
            <w:pPr>
              <w:widowControl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Testing</w:t>
            </w:r>
            <w:r w:rsidRPr="00D43274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t> </w:t>
            </w:r>
          </w:p>
          <w:p w14:paraId="6F225981" w14:textId="19BD1C33" w:rsidR="007A36FE" w:rsidRPr="00D43274" w:rsidRDefault="007A36FE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Min</w:t>
            </w:r>
            <w:r w:rsidR="00E62DA1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5</w:t>
            </w:r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00BF49B0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43590B1E" w14:textId="38347616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</w:t>
            </w:r>
          </w:p>
        </w:tc>
        <w:tc>
          <w:tcPr>
            <w:tcW w:w="1632" w:type="dxa"/>
            <w:vMerge/>
            <w:hideMark/>
          </w:tcPr>
          <w:p w14:paraId="4A0C599C" w14:textId="3D165E9A" w:rsidR="001950C1" w:rsidRPr="00D43274" w:rsidRDefault="001950C1" w:rsidP="000237FD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1952" w:type="dxa"/>
            <w:vMerge/>
            <w:hideMark/>
          </w:tcPr>
          <w:p w14:paraId="56D69C19" w14:textId="77777777" w:rsidR="001950C1" w:rsidRPr="00D43274" w:rsidRDefault="001950C1" w:rsidP="00D43274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  <w:tr w:rsidR="001950C1" w:rsidRPr="00D43274" w14:paraId="266D59B0" w14:textId="77777777" w:rsidTr="513A15C5">
        <w:trPr>
          <w:trHeight w:val="668"/>
        </w:trPr>
        <w:tc>
          <w:tcPr>
            <w:tcW w:w="2497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66666"/>
            <w:hideMark/>
          </w:tcPr>
          <w:p w14:paraId="388E3E63" w14:textId="77777777" w:rsidR="001950C1" w:rsidRDefault="001950C1" w:rsidP="00D43274">
            <w:pPr>
              <w:widowControl/>
              <w:textAlignment w:val="baseline"/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</w:pPr>
            <w:r w:rsidRPr="00D43274">
              <w:rPr>
                <w:rFonts w:ascii="Trebuchet MS" w:eastAsia="Times New Roman" w:hAnsi="Trebuchet MS" w:cs="Times New Roman"/>
                <w:sz w:val="24"/>
                <w:szCs w:val="24"/>
                <w:lang w:val="en" w:eastAsia="en-GB"/>
              </w:rPr>
              <w:t>Evaluation</w:t>
            </w:r>
          </w:p>
          <w:p w14:paraId="6C316F5C" w14:textId="229A9080" w:rsidR="007A36FE" w:rsidRPr="00D43274" w:rsidRDefault="007A36FE" w:rsidP="00D43274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Min</w:t>
            </w:r>
            <w:r w:rsidR="00E62DA1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</w:t>
            </w:r>
            <w:r w:rsidR="4AB9D486"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3</w:t>
            </w:r>
            <w:r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hours lesson/</w:t>
            </w:r>
            <w:proofErr w:type="spellStart"/>
            <w:r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>hwk</w:t>
            </w:r>
            <w:proofErr w:type="spellEnd"/>
            <w:r w:rsidRPr="513A15C5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  <w:lang w:val="en" w:eastAsia="en-GB"/>
              </w:rPr>
              <w:t xml:space="preserve"> allocation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2CAA9AB8" w14:textId="77777777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  <w:r w:rsidRPr="38233FF9">
              <w:rPr>
                <w:rFonts w:eastAsiaTheme="minorEastAsia"/>
                <w:lang w:val="en-GB" w:eastAsia="en-GB"/>
              </w:rPr>
              <w:t>  </w:t>
            </w:r>
          </w:p>
        </w:tc>
        <w:tc>
          <w:tcPr>
            <w:tcW w:w="1632" w:type="dxa"/>
            <w:vMerge/>
            <w:hideMark/>
          </w:tcPr>
          <w:p w14:paraId="27FE45BC" w14:textId="5F547753" w:rsidR="001950C1" w:rsidRPr="00D43274" w:rsidRDefault="001950C1" w:rsidP="38233FF9">
            <w:pPr>
              <w:widowControl/>
              <w:jc w:val="center"/>
              <w:textAlignment w:val="baseline"/>
              <w:rPr>
                <w:rFonts w:eastAsiaTheme="minorEastAsia"/>
                <w:lang w:val="en-GB" w:eastAsia="en-GB"/>
              </w:rPr>
            </w:pPr>
          </w:p>
        </w:tc>
        <w:tc>
          <w:tcPr>
            <w:tcW w:w="1952" w:type="dxa"/>
            <w:vMerge/>
            <w:hideMark/>
          </w:tcPr>
          <w:p w14:paraId="60C5FC4F" w14:textId="77777777" w:rsidR="001950C1" w:rsidRPr="00D43274" w:rsidRDefault="001950C1" w:rsidP="00D43274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43274"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  <w:t>Penultimate week prior Easter </w:t>
            </w:r>
          </w:p>
        </w:tc>
      </w:tr>
    </w:tbl>
    <w:p w14:paraId="29B1B268" w14:textId="227BA94C" w:rsidR="00D43274" w:rsidRPr="00D43274" w:rsidRDefault="00D43274" w:rsidP="00D43274">
      <w:pPr>
        <w:widowControl/>
        <w:ind w:left="2160"/>
        <w:textAlignment w:val="baseline"/>
        <w:rPr>
          <w:rFonts w:ascii="Trebuchet MS" w:eastAsia="Times New Roman" w:hAnsi="Trebuchet MS" w:cs="Segoe UI"/>
          <w:sz w:val="28"/>
          <w:szCs w:val="28"/>
          <w:lang w:val="en-GB" w:eastAsia="en-GB"/>
        </w:rPr>
      </w:pPr>
      <w:r w:rsidRPr="00D43274">
        <w:rPr>
          <w:rFonts w:ascii="Trebuchet MS" w:eastAsia="Times New Roman" w:hAnsi="Trebuchet MS" w:cs="Arial"/>
          <w:sz w:val="28"/>
          <w:szCs w:val="28"/>
          <w:lang w:val="en-GB" w:eastAsia="en-GB"/>
        </w:rPr>
        <w:t>NEA Submission Dates Overview</w:t>
      </w:r>
      <w:r w:rsidRPr="00D43274">
        <w:rPr>
          <w:rFonts w:ascii="Arial" w:eastAsia="Times New Roman" w:hAnsi="Arial" w:cs="Arial"/>
          <w:sz w:val="28"/>
          <w:szCs w:val="28"/>
          <w:lang w:val="en-GB" w:eastAsia="en-GB"/>
        </w:rPr>
        <w:t> </w:t>
      </w:r>
      <w:r w:rsidRPr="00D43274">
        <w:rPr>
          <w:rFonts w:ascii="Trebuchet MS" w:eastAsia="Times New Roman" w:hAnsi="Trebuchet MS" w:cs="Arial"/>
          <w:sz w:val="28"/>
          <w:szCs w:val="28"/>
          <w:lang w:val="en-GB" w:eastAsia="en-GB"/>
        </w:rPr>
        <w:t> </w:t>
      </w:r>
    </w:p>
    <w:p w14:paraId="3035FF69" w14:textId="21161607" w:rsidR="00D43274" w:rsidRDefault="00D43274">
      <w:pPr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sz w:val="7"/>
          <w:szCs w:val="7"/>
        </w:rPr>
        <w:br w:type="page"/>
      </w:r>
      <w:proofErr w:type="spellStart"/>
      <w:r>
        <w:rPr>
          <w:rFonts w:ascii="Times New Roman" w:eastAsia="Times New Roman" w:hAnsi="Times New Roman" w:cs="Times New Roman"/>
          <w:sz w:val="7"/>
          <w:szCs w:val="7"/>
        </w:rPr>
        <w:lastRenderedPageBreak/>
        <w:t>dfgfd</w:t>
      </w:r>
      <w:proofErr w:type="spellEnd"/>
    </w:p>
    <w:p w14:paraId="70376465" w14:textId="425C7669"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7D01A77A" w14:textId="77777777" w:rsidR="00637098" w:rsidRDefault="009F7A16">
      <w:pPr>
        <w:spacing w:line="1276" w:lineRule="exact"/>
        <w:ind w:left="1133"/>
        <w:rPr>
          <w:del w:id="0" w:author="Melanie Dennig" w:date="2020-01-28T10:31:00Z"/>
          <w:rFonts w:ascii="Times New Roman" w:eastAsia="Times New Roman" w:hAnsi="Times New Roman" w:cs="Times New Roman"/>
          <w:sz w:val="20"/>
          <w:szCs w:val="20"/>
        </w:rPr>
      </w:pPr>
      <w:del w:id="1" w:author="Melanie Dennig" w:date="2020-01-28T10:31:00Z">
        <w:r>
          <w:rPr>
            <w:noProof/>
          </w:rPr>
          <w:drawing>
            <wp:inline distT="0" distB="0" distL="0" distR="0" wp14:anchorId="35B5D53B" wp14:editId="0FF8DC0F">
              <wp:extent cx="2017078" cy="810768"/>
              <wp:effectExtent l="0" t="0" r="0" b="0"/>
              <wp:docPr id="1630297638" name="image1.png" descr="þÿ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7078" cy="810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035FF6A" w14:textId="77777777" w:rsidR="00637098" w:rsidRDefault="009F7A16">
      <w:pPr>
        <w:spacing w:line="1276" w:lineRule="exact"/>
        <w:ind w:left="1133"/>
        <w:rPr>
          <w:ins w:id="2" w:author="Melanie Dennig" w:date="2020-01-28T10:31:00Z"/>
          <w:rFonts w:ascii="Times New Roman" w:eastAsia="Times New Roman" w:hAnsi="Times New Roman" w:cs="Times New Roman"/>
          <w:sz w:val="20"/>
          <w:szCs w:val="20"/>
        </w:rPr>
      </w:pPr>
      <w:ins w:id="3" w:author="Melanie Dennig" w:date="2020-01-28T10:31:00Z">
        <w:r>
          <w:rPr>
            <w:noProof/>
          </w:rPr>
          <w:drawing>
            <wp:inline distT="0" distB="0" distL="0" distR="0" wp14:anchorId="0B683E15" wp14:editId="1B84233E">
              <wp:extent cx="2017078" cy="810768"/>
              <wp:effectExtent l="0" t="0" r="0" b="0"/>
              <wp:docPr id="725895337" name="image1.png" descr="þÿ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7078" cy="810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035FF6B" w14:textId="500CD99F"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4" w:name="2017_Project_log"/>
      <w:bookmarkEnd w:id="4"/>
      <w:r w:rsidRPr="3A6B9006">
        <w:rPr>
          <w:rFonts w:ascii="Arial"/>
          <w:sz w:val="48"/>
          <w:szCs w:val="48"/>
        </w:rPr>
        <w:t>20</w:t>
      </w:r>
      <w:r w:rsidR="2A79710F" w:rsidRPr="3A6B9006">
        <w:rPr>
          <w:rFonts w:ascii="Arial"/>
          <w:sz w:val="48"/>
          <w:szCs w:val="48"/>
        </w:rPr>
        <w:t>21</w:t>
      </w:r>
      <w:r w:rsidR="00C001A2">
        <w:rPr>
          <w:rFonts w:ascii="Arial"/>
          <w:sz w:val="48"/>
          <w:szCs w:val="48"/>
        </w:rPr>
        <w:t>-22</w:t>
      </w:r>
      <w:r w:rsidRPr="3A6B9006">
        <w:rPr>
          <w:rFonts w:ascii="Arial"/>
          <w:sz w:val="48"/>
          <w:szCs w:val="48"/>
        </w:rPr>
        <w:t xml:space="preserve"> Project</w:t>
      </w:r>
      <w:r w:rsidRPr="3A6B9006">
        <w:rPr>
          <w:rFonts w:ascii="Arial"/>
          <w:spacing w:val="-11"/>
          <w:sz w:val="48"/>
          <w:szCs w:val="48"/>
        </w:rPr>
        <w:t xml:space="preserve"> </w:t>
      </w:r>
      <w:r w:rsidRPr="3A6B9006">
        <w:rPr>
          <w:rFonts w:ascii="Arial"/>
          <w:sz w:val="48"/>
          <w:szCs w:val="48"/>
        </w:rPr>
        <w:t>log</w:t>
      </w:r>
    </w:p>
    <w:p w14:paraId="3035FF6C" w14:textId="77777777"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3600FB" wp14:editId="303600FC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8A87918">
              <v:group id="Group 57" style="position:absolute;margin-left:0;margin-top:41.5pt;width:786.6pt;height:.1pt;z-index:1120;mso-position-horizontal-relative:page" coordsize="15732,2" coordorigin=",830" o:spid="_x0000_s1026" w14:anchorId="42F64E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">
                <v:shape id="Freeform 58" style="position:absolute;top:830;width:15732;height:2;visibility:visible;mso-wrap-style:square;v-text-anchor:top" coordsize="15732,2" o:spid="_x0000_s1027" filled="f" strokecolor="#412878" strokeweight="3pt" path="m,l1573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5" w:name="A-level_Computer_Science_(7517)"/>
      <w:bookmarkEnd w:id="5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6" w:name="Computing_Practical_Project_(7517/C)"/>
      <w:bookmarkEnd w:id="6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14:paraId="3035FF6D" w14:textId="77777777"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14:paraId="3035FF6E" w14:textId="17300854"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303600FD" wp14:editId="303600FE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4220CED">
              <v:group id="Group 55" style="position:absolute;margin-left:0;margin-top:22.8pt;width:785.2pt;height:.1pt;z-index:-19480;mso-position-horizontal-relative:page" coordsize="15704,2" coordorigin=",456" o:spid="_x0000_s1026" w14:anchorId="4E261C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">
                <v:shape id="Freeform 56" style="position:absolute;top:456;width:15704;height:2;visibility:visible;mso-wrap-style:square;v-text-anchor:top" coordsize="15704,2" o:spid="_x0000_s1027" filled="f" strokecolor="#412878" strokeweight=".48pt" path="m,l1570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303600FF" wp14:editId="30360100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343FC2F">
              <v:group id="Group 53" style="position:absolute;margin-left:56.65pt;margin-top:63.35pt;width:.5pt;height:2.9pt;z-index:-19456;mso-position-horizontal-relative:page" coordsize="10,58" coordorigin="1133,1267" o:spid="_x0000_s1026" w14:anchorId="637E8B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">
                <v:shape id="Freeform 54" style="position:absolute;left:1133;top:1267;width:10;height:58;visibility:visible;mso-wrap-style:square;v-text-anchor:top" coordsize="10,58" o:spid="_x0000_s1027" fillcolor="#4a4a4a" stroked="f" path="m,58r9,l9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4" behindDoc="1" locked="0" layoutInCell="1" allowOverlap="1" wp14:anchorId="30360101" wp14:editId="30360102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087A56E">
              <v:group id="Group 51" style="position:absolute;margin-left:169.8pt;margin-top:63.35pt;width:.5pt;height:2.9pt;z-index:-19432;mso-position-horizontal-relative:page" coordsize="10,58" coordorigin="3396,1267" o:spid="_x0000_s1026" w14:anchorId="4CF47A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">
                <v:shape id="Freeform 52" style="position:absolute;left:3396;top:1267;width:10;height:58;visibility:visible;mso-wrap-style:square;v-text-anchor:top" coordsize="10,58" o:spid="_x0000_s1027" fillcolor="#4a4a4a" stroked="f" path="m,58r10,l10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del w:id="7" w:author="Melanie Dennig" w:date="2020-01-28T10:31:00Z"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8249" behindDoc="1" locked="0" layoutInCell="1" allowOverlap="1" wp14:anchorId="56860BA8" wp14:editId="6F7A0DCF">
                  <wp:simplePos x="0" y="0"/>
                  <wp:positionH relativeFrom="page">
                    <wp:posOffset>2430780</wp:posOffset>
                  </wp:positionH>
                  <wp:positionV relativeFrom="paragraph">
                    <wp:posOffset>804545</wp:posOffset>
                  </wp:positionV>
                  <wp:extent cx="4773295" cy="43180"/>
                  <wp:effectExtent l="1905" t="4445" r="6350" b="9525"/>
                  <wp:wrapNone/>
                  <wp:docPr id="46" name="Group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73295" cy="43180"/>
                            <a:chOff x="3828" y="1267"/>
                            <a:chExt cx="7517" cy="68"/>
                          </a:xfrm>
                        </wpg:grpSpPr>
                        <wpg:grpSp>
                          <wpg:cNvPr id="47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3833" y="1330"/>
                              <a:ext cx="7503" cy="2"/>
                              <a:chOff x="3833" y="1330"/>
                              <a:chExt cx="7503" cy="2"/>
                            </a:xfrm>
                          </wpg:grpSpPr>
                          <wps:wsp>
                            <wps:cNvPr id="48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3833" y="1330"/>
                                <a:ext cx="7503" cy="2"/>
                              </a:xfrm>
                              <a:custGeom>
                                <a:avLst/>
                                <a:gdLst>
                                  <a:gd name="T0" fmla="+- 0 3833 3833"/>
                                  <a:gd name="T1" fmla="*/ T0 w 7503"/>
                                  <a:gd name="T2" fmla="+- 0 11335 3833"/>
                                  <a:gd name="T3" fmla="*/ T2 w 7503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7503">
                                    <a:moveTo>
                                      <a:pt x="0" y="0"/>
                                    </a:moveTo>
                                    <a:lnTo>
                                      <a:pt x="7502" y="0"/>
                                    </a:lnTo>
                                  </a:path>
                                </a:pathLst>
                              </a:custGeom>
                              <a:noFill/>
                              <a:ln w="6109">
                                <a:solidFill>
                                  <a:srgbClr val="4A4A4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9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11335" y="1267"/>
                              <a:ext cx="10" cy="58"/>
                              <a:chOff x="11335" y="1267"/>
                              <a:chExt cx="10" cy="58"/>
                            </a:xfrm>
                          </wpg:grpSpPr>
                          <wps:wsp>
                            <wps:cNvPr id="50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1335" y="1267"/>
                                <a:ext cx="10" cy="58"/>
                              </a:xfrm>
                              <a:custGeom>
                                <a:avLst/>
                                <a:gdLst>
                                  <a:gd name="T0" fmla="+- 0 11335 11335"/>
                                  <a:gd name="T1" fmla="*/ T0 w 10"/>
                                  <a:gd name="T2" fmla="+- 0 1325 1267"/>
                                  <a:gd name="T3" fmla="*/ 1325 h 58"/>
                                  <a:gd name="T4" fmla="+- 0 11345 11335"/>
                                  <a:gd name="T5" fmla="*/ T4 w 10"/>
                                  <a:gd name="T6" fmla="+- 0 1325 1267"/>
                                  <a:gd name="T7" fmla="*/ 1325 h 58"/>
                                  <a:gd name="T8" fmla="+- 0 11345 11335"/>
                                  <a:gd name="T9" fmla="*/ T8 w 10"/>
                                  <a:gd name="T10" fmla="+- 0 1267 1267"/>
                                  <a:gd name="T11" fmla="*/ 1267 h 58"/>
                                  <a:gd name="T12" fmla="+- 0 11335 11335"/>
                                  <a:gd name="T13" fmla="*/ T12 w 10"/>
                                  <a:gd name="T14" fmla="+- 0 1267 1267"/>
                                  <a:gd name="T15" fmla="*/ 1267 h 58"/>
                                  <a:gd name="T16" fmla="+- 0 11335 11335"/>
                                  <a:gd name="T17" fmla="*/ T16 w 10"/>
                                  <a:gd name="T18" fmla="+- 0 1325 1267"/>
                                  <a:gd name="T19" fmla="*/ 1325 h 5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" h="58">
                                    <a:moveTo>
                                      <a:pt x="0" y="58"/>
                                    </a:moveTo>
                                    <a:lnTo>
                                      <a:pt x="10" y="58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A4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11335" y="1325"/>
                              <a:ext cx="10" cy="10"/>
                              <a:chOff x="11335" y="1325"/>
                              <a:chExt cx="10" cy="10"/>
                            </a:xfrm>
                          </wpg:grpSpPr>
                          <wps:wsp>
                            <wps:cNvPr id="52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11335" y="1325"/>
                                <a:ext cx="10" cy="10"/>
                              </a:xfrm>
                              <a:custGeom>
                                <a:avLst/>
                                <a:gdLst>
                                  <a:gd name="T0" fmla="+- 0 11335 11335"/>
                                  <a:gd name="T1" fmla="*/ T0 w 10"/>
                                  <a:gd name="T2" fmla="+- 0 1334 1325"/>
                                  <a:gd name="T3" fmla="*/ 1334 h 10"/>
                                  <a:gd name="T4" fmla="+- 0 11345 11335"/>
                                  <a:gd name="T5" fmla="*/ T4 w 10"/>
                                  <a:gd name="T6" fmla="+- 0 1334 1325"/>
                                  <a:gd name="T7" fmla="*/ 1334 h 10"/>
                                  <a:gd name="T8" fmla="+- 0 11345 11335"/>
                                  <a:gd name="T9" fmla="*/ T8 w 10"/>
                                  <a:gd name="T10" fmla="+- 0 1325 1325"/>
                                  <a:gd name="T11" fmla="*/ 1325 h 10"/>
                                  <a:gd name="T12" fmla="+- 0 11335 11335"/>
                                  <a:gd name="T13" fmla="*/ T12 w 10"/>
                                  <a:gd name="T14" fmla="+- 0 1325 1325"/>
                                  <a:gd name="T15" fmla="*/ 1325 h 10"/>
                                  <a:gd name="T16" fmla="+- 0 11335 11335"/>
                                  <a:gd name="T17" fmla="*/ T16 w 10"/>
                                  <a:gd name="T18" fmla="+- 0 1334 1325"/>
                                  <a:gd name="T19" fmla="*/ 1334 h 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0" h="10">
                                    <a:moveTo>
                                      <a:pt x="0" y="9"/>
                                    </a:moveTo>
                                    <a:lnTo>
                                      <a:pt x="10" y="9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A4A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pic="http://schemas.openxmlformats.org/drawingml/2006/picture" xmlns:a="http://schemas.openxmlformats.org/drawingml/2006/main">
              <w:pict w14:anchorId="101E08F5">
                <v:group id="Group 44" style="position:absolute;margin-left:191.4pt;margin-top:63.35pt;width:375.85pt;height:3.4pt;z-index:-15240;mso-position-horizontal-relative:page" coordsize="7517,68" coordorigin="3828,1267" o:spid="_x0000_s1026" w14:anchorId="4D7899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">
                  <v:group id="Group 49" style="position:absolute;left:3833;top:1330;width:7503;height:2" coordsize="7503,2" coordorigin="3833,133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 id="Freeform 50" style="position:absolute;left:3833;top:1330;width:7503;height:2;visibility:visible;mso-wrap-style:square;v-text-anchor:top" coordsize="7503,2" o:spid="_x0000_s1028" filled="f" strokecolor="#4a4a4a" strokeweight=".16969mm" path="m,l750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>
                      <v:path arrowok="t" o:connecttype="custom" o:connectlocs="0,0;7502,0" o:connectangles="0,0"/>
                    </v:shape>
                  </v:group>
                  <v:group id="Group 47" style="position:absolute;left:11335;top:1267;width:10;height:58" coordsize="10,58" coordorigin="11335,1267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Freeform 48" style="position:absolute;left:11335;top:1267;width:10;height:58;visibility:visible;mso-wrap-style:square;v-text-anchor:top" coordsize="10,58" o:spid="_x0000_s1030" fillcolor="#4a4a4a" stroked="f" path="m,58r10,l10,,,,,5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>
                      <v:path arrowok="t" o:connecttype="custom" o:connectlocs="0,1325;10,1325;10,1267;0,1267;0,1325" o:connectangles="0,0,0,0,0"/>
                    </v:shape>
                  </v:group>
                  <v:group id="Group 45" style="position:absolute;left:11335;top:1325;width:10;height:10" coordsize="10,10" coordorigin="11335,1325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Freeform 46" style="position:absolute;left:11335;top:1325;width:10;height:10;visibility:visible;mso-wrap-style:square;v-text-anchor:top" coordsize="10,10" o:spid="_x0000_s1032" fillcolor="#4a4a4a" stroked="f" path="m,9r10,l10,,,,,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>
                      <v:path arrowok="t" o:connecttype="custom" o:connectlocs="0,1334;10,1334;10,1325;0,1325;0,1334" o:connectangles="0,0,0,0,0"/>
                    </v:shape>
                  </v:group>
                  <w10:wrap anchorx="page"/>
                </v:group>
              </w:pict>
            </mc:Fallback>
          </mc:AlternateContent>
        </w:r>
      </w:del>
    </w:p>
    <w:p w14:paraId="3035FF6F" w14:textId="77777777"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PrChange w:id="8" w:author="Melanie Dennig" w:date="2020-01-28T10:31:00Z">
          <w:tblPr>
            <w:tblpPr w:leftFromText="180" w:rightFromText="180" w:vertAnchor="text" w:tblpY="1"/>
            <w:tblOverlap w:val="never"/>
            <w:tblW w:w="0" w:type="auto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</w:tblPrChange>
      </w:tblPr>
      <w:tblGrid>
        <w:gridCol w:w="2378"/>
        <w:gridCol w:w="432"/>
        <w:gridCol w:w="2614"/>
        <w:gridCol w:w="5891"/>
        <w:tblGridChange w:id="9">
          <w:tblGrid>
            <w:gridCol w:w="2378"/>
            <w:gridCol w:w="432"/>
            <w:gridCol w:w="1673"/>
            <w:gridCol w:w="941"/>
          </w:tblGrid>
        </w:tblGridChange>
      </w:tblGrid>
      <w:tr w:rsidR="00637098" w14:paraId="3035FF75" w14:textId="77777777" w:rsidTr="00967534">
        <w:trPr>
          <w:trHeight w:hRule="exact" w:val="840"/>
          <w:trPrChange w:id="10" w:author="Melanie Dennig" w:date="2020-01-28T10:31:00Z">
            <w:trPr>
              <w:gridAfter w:val="0"/>
              <w:wAfter w:w="940" w:type="dxa"/>
              <w:trHeight w:hRule="exact" w:val="840"/>
            </w:trPr>
          </w:trPrChange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  <w:tcPrChange w:id="11" w:author="Melanie Dennig" w:date="2020-01-28T10:31:00Z">
              <w:tcPr>
                <w:tcW w:w="2378" w:type="dxa"/>
                <w:tcBorders>
                  <w:top w:val="single" w:sz="4" w:space="0" w:color="412878"/>
                  <w:left w:val="nil"/>
                  <w:bottom w:val="nil"/>
                  <w:right w:val="nil"/>
                </w:tcBorders>
              </w:tcPr>
            </w:tcPrChange>
          </w:tcPr>
          <w:p w14:paraId="3035FF70" w14:textId="77777777"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  <w:pPrChange w:id="12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left="230"/>
                  <w:suppressOverlap/>
                </w:pPr>
              </w:pPrChange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3035FF71" w14:textId="3870BFFA" w:rsidR="00637098" w:rsidRDefault="009F7A16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  <w:pPrChange w:id="13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firstLine="116"/>
                  <w:suppressOverlap/>
                </w:pPr>
              </w:pPrChange>
            </w:pPr>
            <w:r>
              <w:rPr>
                <w:rFonts w:ascii="Arial" w:eastAsia="Arial" w:hAnsi="Arial" w:cs="Arial"/>
              </w:rPr>
              <w:t xml:space="preserve"> </w:t>
            </w:r>
            <w:r w:rsidRPr="05A62D9E">
              <w:rPr>
                <w:rPrChange w:id="14" w:author="Melanie Dennig" w:date="2020-01-28T10:31:00Z">
                  <w:rPr>
                    <w:rFonts w:ascii="Arial" w:eastAsia="Arial" w:hAnsi="Arial" w:cs="Arial"/>
                  </w:rPr>
                </w:rPrChange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5" w:name="Text1"/>
            <w:r>
              <w:rPr>
                <w:rFonts w:ascii="Arial" w:eastAsia="Arial" w:hAnsi="Arial" w:cs="Arial"/>
              </w:rPr>
              <w:instrText xml:space="preserve"> FORMTEXT </w:instrText>
            </w:r>
            <w:r w:rsidRPr="05A62D9E">
              <w:rPr>
                <w:rFonts w:ascii="Arial" w:eastAsia="Arial" w:hAnsi="Arial" w:cs="Arial"/>
              </w:rPr>
            </w:r>
            <w:r w:rsidRPr="05A62D9E"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 w:rsidRPr="05A62D9E">
              <w:rPr>
                <w:rPrChange w:id="16" w:author="Melanie Dennig" w:date="2020-01-28T10:31:00Z">
                  <w:rPr>
                    <w:rFonts w:ascii="Arial" w:eastAsia="Arial" w:hAnsi="Arial" w:cs="Arial"/>
                  </w:rPr>
                </w:rPrChange>
              </w:rPr>
              <w:fldChar w:fldCharType="end"/>
            </w:r>
            <w:bookmarkEnd w:id="15"/>
            <w:ins w:id="17" w:author="Melanie Dennig" w:date="2020-01-28T10:31:00Z">
              <w:r w:rsidR="4873BBFA" w:rsidRPr="05A62D9E">
                <w:rPr>
                  <w:rFonts w:ascii="Arial" w:eastAsia="Arial" w:hAnsi="Arial" w:cs="Arial"/>
                </w:rPr>
                <w:t>54208</w:t>
              </w:r>
            </w:ins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  <w:tcPrChange w:id="18" w:author="Melanie Dennig" w:date="2020-01-28T10:31:00Z">
              <w:tcPr>
                <w:tcW w:w="432" w:type="dxa"/>
                <w:tcBorders>
                  <w:top w:val="single" w:sz="4" w:space="0" w:color="412878"/>
                  <w:left w:val="nil"/>
                  <w:bottom w:val="nil"/>
                  <w:right w:val="nil"/>
                </w:tcBorders>
              </w:tcPr>
            </w:tcPrChange>
          </w:tcPr>
          <w:p w14:paraId="3035FF72" w14:textId="77777777" w:rsidR="00637098" w:rsidRDefault="00637098">
            <w:pPr>
              <w:pPrChange w:id="19" w:author="Melanie Dennig" w:date="2020-01-28T10:31:00Z">
                <w:pPr>
                  <w:framePr w:hSpace="180" w:wrap="around" w:vAnchor="text" w:hAnchor="text" w:y="1"/>
                  <w:suppressOverlap/>
                </w:pPr>
              </w:pPrChange>
            </w:pPr>
          </w:p>
        </w:tc>
        <w:tc>
          <w:tcPr>
            <w:tcW w:w="8505" w:type="dxa"/>
            <w:gridSpan w:val="2"/>
            <w:tcBorders>
              <w:top w:val="single" w:sz="4" w:space="0" w:color="412878"/>
              <w:left w:val="nil"/>
              <w:bottom w:val="nil"/>
              <w:right w:val="nil"/>
            </w:tcBorders>
            <w:shd w:val="clear" w:color="auto" w:fill="D9D9D9" w:themeFill="background1" w:themeFillShade="D9"/>
            <w:tcPrChange w:id="20" w:author="Melanie Dennig" w:date="2020-01-28T10:31:00Z">
              <w:tcPr>
                <w:tcW w:w="1673" w:type="dxa"/>
                <w:tcBorders>
                  <w:top w:val="single" w:sz="4" w:space="0" w:color="412878"/>
                  <w:left w:val="nil"/>
                  <w:bottom w:val="nil"/>
                  <w:right w:val="nil"/>
                </w:tcBorders>
              </w:tcPr>
            </w:tcPrChange>
          </w:tcPr>
          <w:p w14:paraId="3035FF73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  <w:pPrChange w:id="21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left="108"/>
                  <w:suppressOverlap/>
                </w:pPr>
              </w:pPrChange>
            </w:pPr>
            <w:r w:rsidRPr="00967534">
              <w:rPr>
                <w:rFonts w:ascii="Arial"/>
                <w:b/>
                <w:shd w:val="clear" w:color="auto" w:fill="D9D9D9" w:themeFill="background1" w:themeFillShade="D9"/>
              </w:rPr>
              <w:t>Centre</w:t>
            </w:r>
            <w:r w:rsidRPr="00967534"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14:paraId="3035FF74" w14:textId="5881A45F" w:rsidR="00637098" w:rsidRDefault="009F7A16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  <w:pPrChange w:id="22" w:author="Melanie Dennig" w:date="2020-01-28T10:31:00Z">
                <w:pPr>
                  <w:pStyle w:val="TableParagraph"/>
                  <w:framePr w:hSpace="180" w:wrap="around" w:vAnchor="text" w:hAnchor="text" w:y="1"/>
                  <w:spacing w:before="153"/>
                  <w:ind w:left="108"/>
                  <w:suppressOverlap/>
                </w:pPr>
              </w:pPrChange>
            </w:pPr>
            <w:del w:id="23" w:author="Melanie Dennig" w:date="2020-01-28T10:31:00Z">
              <w:r>
                <w:rPr>
                  <w:rFonts w:ascii="Arial" w:eastAsia="Arial" w:hAnsi="Arial" w:cs="Arial"/>
                </w:rPr>
                <w:fldChar w:fldCharType="begin">
                  <w:ffData>
                    <w:name w:val="Text1"/>
                    <w:enabled/>
                    <w:calcOnExit w:val="0"/>
                    <w:textInput/>
                  </w:ffData>
                </w:fldChar>
              </w:r>
              <w:r>
                <w:rPr>
                  <w:rFonts w:ascii="Arial" w:eastAsia="Arial" w:hAnsi="Arial" w:cs="Arial"/>
                </w:rPr>
                <w:delInstrText xml:space="preserve"> FORMTEXT </w:delInstrText>
              </w:r>
              <w:r>
                <w:rPr>
                  <w:rFonts w:ascii="Arial" w:eastAsia="Arial" w:hAnsi="Arial" w:cs="Arial"/>
                </w:rPr>
              </w:r>
              <w:r>
                <w:rPr>
                  <w:rFonts w:ascii="Arial" w:eastAsia="Arial" w:hAnsi="Arial" w:cs="Arial"/>
                </w:rPr>
                <w:fldChar w:fldCharType="separate"/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  <w:noProof/>
                </w:rPr>
                <w:delText> </w:delText>
              </w:r>
              <w:r>
                <w:rPr>
                  <w:rFonts w:ascii="Arial" w:eastAsia="Arial" w:hAnsi="Arial" w:cs="Arial"/>
                </w:rPr>
                <w:fldChar w:fldCharType="end"/>
              </w:r>
            </w:del>
            <w:ins w:id="24" w:author="Melanie Dennig" w:date="2020-01-28T10:31:00Z">
              <w:r w:rsidR="006D4AD3">
                <w:rPr>
                  <w:rFonts w:ascii="Arial" w:eastAsia="Arial" w:hAnsi="Arial" w:cs="Arial"/>
                </w:rPr>
                <w:t xml:space="preserve">Exeter </w:t>
              </w:r>
              <w:r w:rsidR="006D4AD3" w:rsidRPr="00967534">
                <w:rPr>
                  <w:rFonts w:ascii="Arial" w:eastAsia="Arial" w:hAnsi="Arial" w:cs="Arial"/>
                  <w:shd w:val="clear" w:color="auto" w:fill="D9D9D9" w:themeFill="background1" w:themeFillShade="D9"/>
                </w:rPr>
                <w:t>Mathematics</w:t>
              </w:r>
              <w:r w:rsidR="006D4AD3">
                <w:rPr>
                  <w:rFonts w:ascii="Arial" w:eastAsia="Arial" w:hAnsi="Arial" w:cs="Arial"/>
                </w:rPr>
                <w:t xml:space="preserve"> </w:t>
              </w:r>
            </w:ins>
          </w:p>
        </w:tc>
      </w:tr>
      <w:tr w:rsidR="00637098" w14:paraId="3035FF7D" w14:textId="77777777" w:rsidTr="001851CC">
        <w:trPr>
          <w:gridAfter w:val="1"/>
          <w:wAfter w:w="5891" w:type="dxa"/>
          <w:trHeight w:hRule="exact" w:val="938"/>
          <w:trPrChange w:id="25" w:author="Melanie Dennig" w:date="2020-01-28T10:31:00Z">
            <w:trPr>
              <w:trHeight w:hRule="exact" w:val="938"/>
            </w:trPr>
          </w:trPrChange>
        </w:trPr>
        <w:tc>
          <w:tcPr>
            <w:tcW w:w="2378" w:type="dxa"/>
            <w:tcBorders>
              <w:top w:val="single" w:sz="4" w:space="0" w:color="4A4A4A"/>
              <w:left w:val="nil"/>
              <w:bottom w:val="nil"/>
              <w:right w:val="nil"/>
            </w:tcBorders>
            <w:tcPrChange w:id="26" w:author="Melanie Dennig" w:date="2020-01-28T10:31:00Z">
              <w:tcPr>
                <w:tcW w:w="2273" w:type="dxa"/>
                <w:tcBorders>
                  <w:top w:val="single" w:sz="4" w:space="0" w:color="4A4A4A"/>
                  <w:left w:val="nil"/>
                  <w:bottom w:val="nil"/>
                  <w:right w:val="nil"/>
                </w:tcBorders>
              </w:tcPr>
            </w:tcPrChange>
          </w:tcPr>
          <w:p w14:paraId="3035FF76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  <w:pPrChange w:id="27" w:author="Melanie Dennig" w:date="2020-01-28T10:31:00Z">
                <w:pPr>
                  <w:pStyle w:val="TableParagraph"/>
                  <w:framePr w:hSpace="180" w:wrap="around" w:vAnchor="text" w:hAnchor="text" w:y="1"/>
                  <w:spacing w:before="8"/>
                  <w:suppressOverlap/>
                </w:pPr>
              </w:pPrChange>
            </w:pPr>
          </w:p>
          <w:p w14:paraId="3035FF77" w14:textId="77777777" w:rsidR="00637098" w:rsidRDefault="009F7A16">
            <w:pPr>
              <w:pStyle w:val="TableParagraph"/>
              <w:ind w:left="115"/>
              <w:rPr>
                <w:rFonts w:ascii="Arial"/>
                <w:b/>
              </w:rPr>
              <w:pPrChange w:id="28" w:author="Melanie Dennig" w:date="2020-01-28T10:31:00Z">
                <w:pPr>
                  <w:pStyle w:val="TableParagraph"/>
                  <w:framePr w:hSpace="180" w:wrap="around" w:vAnchor="text" w:hAnchor="text" w:y="1"/>
                  <w:ind w:left="115"/>
                  <w:suppressOverlap/>
                </w:pPr>
              </w:pPrChange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5FCCBD79" w14:textId="77777777"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  <w:p w14:paraId="3035FF78" w14:textId="4C8DBD86" w:rsidR="002D4775" w:rsidRDefault="002D4775" w:rsidP="002D4775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 w:rsidRPr="002D4775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FILL IN</w:t>
            </w:r>
            <w:ins w:id="29" w:author="Melanie Dennig" w:date="2020-01-28T10:31:00Z">
              <w:r w:rsidRPr="002D4775">
                <w:rPr>
                  <w:rFonts w:ascii="Arial" w:eastAsia="Arial" w:hAnsi="Arial" w:cs="Arial"/>
                  <w:b/>
                  <w:bCs/>
                  <w:color w:val="FF0000"/>
                  <w:sz w:val="20"/>
                  <w:szCs w:val="20"/>
                </w:rPr>
                <w:br w:type="textWrapping" w:clear="all"/>
              </w:r>
            </w:ins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tcPrChange w:id="30" w:author="Melanie Dennig" w:date="2020-01-28T10:31:00Z">
              <w:tcPr>
                <w:tcW w:w="42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035FF79" w14:textId="77777777" w:rsidR="00637098" w:rsidRDefault="00637098">
            <w:pPr>
              <w:pPrChange w:id="31" w:author="Melanie Dennig" w:date="2020-01-28T10:31:00Z">
                <w:pPr>
                  <w:framePr w:hSpace="180" w:wrap="around" w:vAnchor="text" w:hAnchor="text" w:y="1"/>
                  <w:suppressOverlap/>
                </w:pPr>
              </w:pPrChange>
            </w:pPr>
          </w:p>
        </w:tc>
        <w:tc>
          <w:tcPr>
            <w:tcW w:w="2614" w:type="dxa"/>
            <w:tcBorders>
              <w:top w:val="single" w:sz="4" w:space="0" w:color="4A4A4A"/>
              <w:left w:val="nil"/>
              <w:bottom w:val="nil"/>
              <w:right w:val="nil"/>
            </w:tcBorders>
            <w:tcPrChange w:id="32" w:author="Melanie Dennig" w:date="2020-01-28T10:31:00Z">
              <w:tcPr>
                <w:tcW w:w="2614" w:type="dxa"/>
                <w:gridSpan w:val="2"/>
                <w:tcBorders>
                  <w:top w:val="single" w:sz="4" w:space="0" w:color="4A4A4A"/>
                  <w:left w:val="nil"/>
                  <w:bottom w:val="nil"/>
                  <w:right w:val="nil"/>
                </w:tcBorders>
              </w:tcPr>
            </w:tcPrChange>
          </w:tcPr>
          <w:p w14:paraId="3035FF7A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  <w:pPrChange w:id="33" w:author="Melanie Dennig" w:date="2020-01-28T10:31:00Z">
                <w:pPr>
                  <w:pStyle w:val="TableParagraph"/>
                  <w:framePr w:hSpace="180" w:wrap="around" w:vAnchor="text" w:hAnchor="text" w:y="1"/>
                  <w:spacing w:before="8"/>
                  <w:suppressOverlap/>
                </w:pPr>
              </w:pPrChange>
            </w:pPr>
          </w:p>
          <w:p w14:paraId="3035FF7B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  <w:pPrChange w:id="34" w:author="Melanie Dennig" w:date="2020-01-28T10:31:00Z">
                <w:pPr>
                  <w:pStyle w:val="TableParagraph"/>
                  <w:framePr w:hSpace="180" w:wrap="around" w:vAnchor="text" w:hAnchor="text" w:y="1"/>
                  <w:ind w:left="108"/>
                  <w:suppressOverlap/>
                </w:pPr>
              </w:pPrChange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14:paraId="3035FF7C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</w:rPr>
              <w:pPrChange w:id="35" w:author="Melanie Dennig" w:date="2020-01-28T10:31:00Z">
                <w:pPr>
                  <w:pStyle w:val="TableParagraph"/>
                  <w:framePr w:hSpace="180" w:wrap="around" w:vAnchor="text" w:hAnchor="text" w:y="1"/>
                  <w:ind w:left="108"/>
                  <w:suppressOverlap/>
                </w:pPr>
              </w:pPrChange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</w:tbl>
    <w:p w14:paraId="3035FF7E" w14:textId="3C8AC81F" w:rsidR="00637098" w:rsidRPr="002D4775" w:rsidRDefault="002D4775" w:rsidP="002D4775">
      <w:pPr>
        <w:tabs>
          <w:tab w:val="left" w:pos="5115"/>
        </w:tabs>
        <w:spacing w:before="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ab/>
      </w:r>
      <w:r w:rsidR="009D4CB9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Oliver Temple</w:t>
      </w:r>
      <w:ins w:id="36" w:author="Melanie Dennig" w:date="2020-01-28T10:31:00Z">
        <w:r w:rsidR="006A1F5D" w:rsidRPr="002D4775">
          <w:rPr>
            <w:rFonts w:ascii="Arial" w:eastAsia="Arial" w:hAnsi="Arial" w:cs="Arial"/>
            <w:b/>
            <w:bCs/>
            <w:color w:val="FF0000"/>
            <w:sz w:val="20"/>
            <w:szCs w:val="20"/>
          </w:rPr>
          <w:br w:type="textWrapping" w:clear="all"/>
        </w:r>
      </w:ins>
    </w:p>
    <w:p w14:paraId="3035FF7F" w14:textId="77F45517"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5" behindDoc="1" locked="0" layoutInCell="1" allowOverlap="1" wp14:anchorId="30360105" wp14:editId="30360106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443CB88">
              <v:group id="Group 35" style="position:absolute;margin-left:56.65pt;margin-top:-12.1pt;width:113.65pt;height:3.4pt;z-index:-19384;mso-position-horizontal-relative:page" coordsize="2273,68" coordorigin="1133,-242" o:spid="_x0000_s1026" w14:anchorId="2D693B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">
                <v:group id="Group 42" style="position:absolute;left:1133;top:-242;width:10;height:58" coordsize="10,58" coordorigin="1133,-242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style="position:absolute;left:1133;top:-242;width:10;height:58;visibility:visible;mso-wrap-style:square;v-text-anchor:top" coordsize="10,58" o:spid="_x0000_s1028" fillcolor="#4a4a4a" stroked="f" path="m,57r9,l9,,,,,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>
                    <v:path arrowok="t" o:connecttype="custom" o:connectlocs="0,-185;9,-185;9,-242;0,-242;0,-185" o:connectangles="0,0,0,0,0"/>
                  </v:shape>
                </v:group>
                <v:group id="Group 40" style="position:absolute;left:1133;top:-185;width:10;height:10" coordsize="10,10" coordorigin="1133,-185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style="position:absolute;left:1133;top:-185;width:10;height:10;visibility:visible;mso-wrap-style:square;v-text-anchor:top" coordsize="10,10" o:spid="_x0000_s1030" fillcolor="#4a4a4a" stroked="f" path="m,10r9,l9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>
                    <v:path arrowok="t" o:connecttype="custom" o:connectlocs="0,-175;9,-175;9,-185;0,-185;0,-175" o:connectangles="0,0,0,0,0"/>
                  </v:shape>
                </v:group>
                <v:group id="Group 38" style="position:absolute;left:1142;top:-180;width:2254;height:2" coordsize="2254,2" coordorigin="1142,-180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style="position:absolute;left:1142;top:-180;width:2254;height:2;visibility:visible;mso-wrap-style:square;v-text-anchor:top" coordsize="2254,2" o:spid="_x0000_s1032" filled="f" strokecolor="#4a4a4a" strokeweight=".16969mm" path="m,l225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>
                    <v:path arrowok="t" o:connecttype="custom" o:connectlocs="0,0;2254,0" o:connectangles="0,0"/>
                  </v:shape>
                </v:group>
                <v:group id="Group 36" style="position:absolute;left:3396;top:-185;width:10;height:10" coordsize="10,10" coordorigin="3396,-185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style="position:absolute;left:3396;top:-185;width:10;height:10;visibility:visible;mso-wrap-style:square;v-text-anchor:top" coordsize="10,10" o:spid="_x0000_s1034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6" behindDoc="1" locked="0" layoutInCell="1" allowOverlap="1" wp14:anchorId="30360107" wp14:editId="30360108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2EE5A00">
              <v:group id="Group 26" style="position:absolute;margin-left:191.15pt;margin-top:-12.1pt;width:376.1pt;height:3.4pt;z-index:-19360;mso-position-horizontal-relative:page" coordsize="7522,68" coordorigin="3823,-242" o:spid="_x0000_s1026" w14:anchorId="7DB0DD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">
                <v:group id="Group 33" style="position:absolute;left:3823;top:-185;width:10;height:10" coordsize="10,10" coordorigin="3823,-18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style="position:absolute;left:3823;top:-185;width:10;height:10;visibility:visible;mso-wrap-style:square;v-text-anchor:top" coordsize="10,10" o:spid="_x0000_s1028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>
                    <v:path arrowok="t" o:connecttype="custom" o:connectlocs="0,-175;10,-175;10,-185;0,-185;0,-175" o:connectangles="0,0,0,0,0"/>
                  </v:shape>
                </v:group>
                <v:group id="Group 31" style="position:absolute;left:3833;top:-180;width:7503;height:2" coordsize="7503,2" coordorigin="3833,-18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style="position:absolute;left:3833;top:-180;width:7503;height:2;visibility:visible;mso-wrap-style:square;v-text-anchor:top" coordsize="7503,2" o:spid="_x0000_s1030" filled="f" strokecolor="#4a4a4a" strokeweight=".16969mm" path="m,l750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>
                    <v:path arrowok="t" o:connecttype="custom" o:connectlocs="0,0;7502,0" o:connectangles="0,0"/>
                  </v:shape>
                </v:group>
                <v:group id="Group 29" style="position:absolute;left:11335;top:-242;width:10;height:58" coordsize="10,58" coordorigin="11335,-242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style="position:absolute;left:11335;top:-242;width:10;height:58;visibility:visible;mso-wrap-style:square;v-text-anchor:top" coordsize="10,58" o:spid="_x0000_s1032" fillcolor="#4a4a4a" stroked="f" path="m,57r10,l10,,,,,5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>
                    <v:path arrowok="t" o:connecttype="custom" o:connectlocs="0,-185;10,-185;10,-242;0,-242;0,-185" o:connectangles="0,0,0,0,0"/>
                  </v:shape>
                </v:group>
                <v:group id="Group 27" style="position:absolute;left:11335;top:-185;width:10;height:10" coordsize="10,10" coordorigin="11335,-185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style="position:absolute;left:11335;top:-185;width:10;height:10;visibility:visible;mso-wrap-style:square;v-text-anchor:top" coordsize="10,10" o:spid="_x0000_s1034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</w:p>
    <w:p w14:paraId="3035FF80" w14:textId="7A297E34"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7" behindDoc="1" locked="0" layoutInCell="1" allowOverlap="1" wp14:anchorId="30360109" wp14:editId="3036010A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F2C4E0C">
              <v:group id="Group 19" style="position:absolute;margin-left:122.3pt;margin-top:38.2pt;width:445pt;height:3.25pt;z-index:-19336;mso-position-horizontal-relative:page" coordsize="8900,65" coordorigin="2446,764" o:spid="_x0000_s1026" w14:anchorId="220F72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">
                <v:group id="Group 24" style="position:absolute;left:2450;top:824;width:8885;height:2" coordsize="8885,2" coordorigin="2450,824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style="position:absolute;left:2450;top:824;width:8885;height:2;visibility:visible;mso-wrap-style:square;v-text-anchor:top" coordsize="8885,2" o:spid="_x0000_s1028" filled="f" strokecolor="#4a4a4a" strokeweight=".48pt" path="m,l888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>
                    <v:path arrowok="t" o:connecttype="custom" o:connectlocs="0,0;8885,0" o:connectangles="0,0"/>
                  </v:shape>
                </v:group>
                <v:group id="Group 22" style="position:absolute;left:11335;top:764;width:10;height:56" coordsize="10,56" coordorigin="11335,764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style="position:absolute;left:11335;top:764;width:10;height:56;visibility:visible;mso-wrap-style:square;v-text-anchor:top" coordsize="10,56" o:spid="_x0000_s1030" fillcolor="#4a4a4a" stroked="f" path="m,55r10,l10,,,,,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>
                    <v:path arrowok="t" o:connecttype="custom" o:connectlocs="0,819;10,819;10,764;0,764;0,819" o:connectangles="0,0,0,0,0"/>
                  </v:shape>
                </v:group>
                <v:group id="Group 20" style="position:absolute;left:11335;top:819;width:10;height:10" coordsize="10,10" coordorigin="11335,819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style="position:absolute;left:11335;top:819;width:10;height:10;visibility:visible;mso-wrap-style:square;v-text-anchor:top" coordsize="10,10" o:spid="_x0000_s1032" fillcolor="#4a4a4a" stroked="f" path="m,10r10,l10,,,,,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036010B" wp14:editId="3036010C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D43274" w14:paraId="30360121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36011D" w14:textId="77777777" w:rsidR="00D43274" w:rsidRDefault="00D43274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36011E" w14:textId="77777777" w:rsidR="00D43274" w:rsidRDefault="00D43274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36011F" w14:textId="77777777" w:rsidR="00D43274" w:rsidRDefault="00D43274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360120" w14:textId="77777777" w:rsidR="00D43274" w:rsidRDefault="00D43274"/>
                              </w:tc>
                            </w:tr>
                            <w:tr w:rsidR="00D43274" w14:paraId="30360127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0360122" w14:textId="77777777" w:rsidR="00D43274" w:rsidRDefault="00D43274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0360123" w14:textId="77777777" w:rsidR="00D43274" w:rsidRDefault="00D43274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0360124" w14:textId="77777777" w:rsidR="00D43274" w:rsidRDefault="00D43274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0360125" w14:textId="77777777" w:rsidR="00D43274" w:rsidRDefault="00D43274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0360126" w14:textId="77777777" w:rsidR="00D43274" w:rsidRDefault="00D43274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in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3"/>
                                    </w:rPr>
                                    <w:t>v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e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</w:rPr>
                                    <w:t>s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1"/>
                                    </w:rPr>
                                    <w:t>t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2"/>
                                    </w:rPr>
                                    <w:t>g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a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1"/>
                                    </w:rPr>
                                    <w:t>t</w:t>
                                  </w:r>
                                  <w:r w:rsidRPr="002D4775">
                                    <w:rPr>
                                      <w:rFonts w:ascii="Arial"/>
                                      <w:strike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14:paraId="30360128" w14:textId="77777777" w:rsidR="00D43274" w:rsidRDefault="00D4327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6010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D43274" w14:paraId="30360121" w14:textId="77777777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36011D" w14:textId="77777777" w:rsidR="00D43274" w:rsidRDefault="00D43274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36011E" w14:textId="77777777" w:rsidR="00D43274" w:rsidRDefault="00D43274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36011F" w14:textId="77777777" w:rsidR="00D43274" w:rsidRDefault="00D43274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360120" w14:textId="77777777" w:rsidR="00D43274" w:rsidRDefault="00D43274"/>
                        </w:tc>
                      </w:tr>
                      <w:tr w:rsidR="00D43274" w14:paraId="30360127" w14:textId="77777777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0360122" w14:textId="77777777" w:rsidR="00D43274" w:rsidRDefault="00D43274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0360123" w14:textId="77777777" w:rsidR="00D43274" w:rsidRDefault="00D43274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0360124" w14:textId="77777777" w:rsidR="00D43274" w:rsidRDefault="00D43274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0360125" w14:textId="77777777" w:rsidR="00D43274" w:rsidRDefault="00D43274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0360126" w14:textId="77777777" w:rsidR="00D43274" w:rsidRDefault="00D43274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in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3"/>
                              </w:rPr>
                              <w:t>v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e</w:t>
                            </w:r>
                            <w:r w:rsidRPr="002D4775">
                              <w:rPr>
                                <w:rFonts w:ascii="Arial"/>
                                <w:strike/>
                              </w:rPr>
                              <w:t>s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1"/>
                              </w:rPr>
                              <w:t>t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2"/>
                              </w:rPr>
                              <w:t>g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a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1"/>
                              </w:rPr>
                              <w:t>t</w:t>
                            </w:r>
                            <w:r w:rsidRPr="002D4775">
                              <w:rPr>
                                <w:rFonts w:ascii="Arial"/>
                                <w:strike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14:paraId="30360128" w14:textId="77777777" w:rsidR="00D43274" w:rsidRDefault="00D43274"/>
                  </w:txbxContent>
                </v:textbox>
                <w10:wrap anchorx="page"/>
              </v:shape>
            </w:pict>
          </mc:Fallback>
        </mc:AlternateContent>
      </w:r>
      <w:r>
        <w:t>Project</w:t>
      </w:r>
      <w:r>
        <w:rPr>
          <w:spacing w:val="-2"/>
        </w:rPr>
        <w:t xml:space="preserve"> </w:t>
      </w:r>
      <w:proofErr w:type="gramStart"/>
      <w:r>
        <w:t xml:space="preserve">title  </w:t>
      </w:r>
      <w:r w:rsidR="009D4CB9" w:rsidRPr="009D4CB9">
        <w:rPr>
          <w:b/>
          <w:bCs/>
        </w:rPr>
        <w:t>Path</w:t>
      </w:r>
      <w:proofErr w:type="gramEnd"/>
      <w:r w:rsidR="009D4CB9" w:rsidRPr="009D4CB9">
        <w:rPr>
          <w:b/>
          <w:bCs/>
        </w:rPr>
        <w:t>-finding Algorithms and Solving Mazes</w:t>
      </w:r>
      <w:ins w:id="37" w:author="Melanie Dennig" w:date="2020-01-28T10:31:00Z">
        <w:r w:rsidR="002D4775" w:rsidRPr="009D4CB9">
          <w:rPr>
            <w:rFonts w:cs="Arial"/>
            <w:b/>
            <w:bCs/>
            <w:color w:val="FF0000"/>
            <w:sz w:val="20"/>
            <w:szCs w:val="20"/>
          </w:rPr>
          <w:br w:type="textWrapping" w:clear="all"/>
        </w:r>
      </w:ins>
    </w:p>
    <w:p w14:paraId="3035FF81" w14:textId="77777777"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14:paraId="3035FF82" w14:textId="3E9926D6" w:rsidR="00637098" w:rsidRDefault="002D4775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w:t>x</w:t>
      </w:r>
      <w:r w:rsidR="009F7A16"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036010D" wp14:editId="3036010E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C410E4C">
              <v:group id="Group 15" style="width:11.05pt;height:11.05pt;mso-position-horizontal-relative:char;mso-position-vertical-relative:line" coordsize="221,221" o:spid="_x0000_s1026" w14:anchorId="4B114D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">
                <v:group id="Group 16" style="position:absolute;left:7;top:7;width:207;height:207" coordsize="207,207" coordorigin="7,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style="position:absolute;left:7;top:7;width:207;height:207;visibility:visible;mso-wrap-style:square;v-text-anchor:top" coordsize="207,207" o:spid="_x0000_s1028" filled="f" strokeweight=".72pt" path="m,l207,r,207l,2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 w:rsidR="009F7A16">
        <w:rPr>
          <w:rFonts w:ascii="Arial"/>
          <w:position w:val="-3"/>
          <w:sz w:val="20"/>
        </w:rPr>
        <w:tab/>
      </w:r>
      <w:r w:rsidR="009F7A16"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036010F" wp14:editId="30360110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564D7332">
              <v:group id="Group 12" style="width:11.05pt;height:11.05pt;mso-position-horizontal-relative:char;mso-position-vertical-relative:line" coordsize="221,221" o:spid="_x0000_s1026" w14:anchorId="0889D6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">
                <v:group id="Group 13" style="position:absolute;left:7;top:7;width:207;height:207" coordsize="207,207" coordorigin="7,7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style="position:absolute;left:7;top:7;width:207;height:207;visibility:visible;mso-wrap-style:square;v-text-anchor:top" coordsize="207,207" o:spid="_x0000_s1028" filled="f" strokeweight=".72pt" path="m,l207,r,207l,207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14:paraId="3035FF83" w14:textId="77777777" w:rsidR="00637098" w:rsidRDefault="00637098">
      <w:pPr>
        <w:rPr>
          <w:rFonts w:ascii="Arial" w:eastAsia="Arial" w:hAnsi="Arial" w:cs="Arial"/>
          <w:sz w:val="28"/>
          <w:szCs w:val="28"/>
        </w:rPr>
      </w:pPr>
    </w:p>
    <w:p w14:paraId="3035FF84" w14:textId="5D62FE23" w:rsidR="00637098" w:rsidRDefault="00637098">
      <w:pPr>
        <w:spacing w:line="1449" w:lineRule="exact"/>
        <w:ind w:left="1132"/>
      </w:pPr>
    </w:p>
    <w:p w14:paraId="3035FF85" w14:textId="39BC62C0" w:rsidR="00637098" w:rsidRDefault="009D4CB9" w:rsidP="75138BCF">
      <w:pPr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0360111" wp14:editId="25959E23">
                <wp:simplePos x="0" y="0"/>
                <wp:positionH relativeFrom="column">
                  <wp:posOffset>115570</wp:posOffset>
                </wp:positionH>
                <wp:positionV relativeFrom="paragraph">
                  <wp:posOffset>175804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60129" w14:textId="4F45FF7B" w:rsidR="00D43274" w:rsidRPr="009D4CB9" w:rsidRDefault="009D4CB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Using maze generating algorithms to generate mazes and then solving them with path finding algorithms. Visualized on a react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60111" id="Text Box 2" o:spid="_x0000_s1027" type="#_x0000_t202" style="position:absolute;margin-left:9.1pt;margin-top:13.85pt;width:485.95pt;height:50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" fillcolor="white [3212]" strokecolor="white [3212]">
                <v:textbox>
                  <w:txbxContent>
                    <w:p w14:paraId="30360129" w14:textId="4F45FF7B" w:rsidR="00D43274" w:rsidRPr="009D4CB9" w:rsidRDefault="009D4CB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Using maze generating algorithms to generate mazes and then solving them with path finding algorithms. Visualized on a react website.</w:t>
                      </w:r>
                    </w:p>
                  </w:txbxContent>
                </v:textbox>
              </v:shape>
            </w:pict>
          </mc:Fallback>
        </mc:AlternateContent>
      </w:r>
      <w:r w:rsidR="00637098">
        <w:rPr>
          <w:noProof/>
        </w:rPr>
        <mc:AlternateContent>
          <mc:Choice Requires="wpg">
            <w:drawing>
              <wp:inline distT="0" distB="0" distL="0" distR="0" wp14:anchorId="708BBF4D" wp14:editId="5A96F87C">
                <wp:extent cx="6484620" cy="920750"/>
                <wp:effectExtent l="9525" t="9525" r="1905" b="3175"/>
                <wp:docPr id="19642152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36012A" w14:textId="77777777" w:rsidR="00D43274" w:rsidRDefault="00D43274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8BBF4D"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3036012A" w14:textId="77777777" w:rsidR="00D43274" w:rsidRDefault="00D43274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035FF86" w14:textId="77777777"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14:paraId="3035FF88" w14:textId="0376F4A1" w:rsidR="00637098" w:rsidRDefault="009F7A16" w:rsidP="001D3651">
      <w:pPr>
        <w:pStyle w:val="BodyText"/>
        <w:tabs>
          <w:tab w:val="left" w:pos="10205"/>
        </w:tabs>
        <w:spacing w:before="0" w:line="252" w:lineRule="exact"/>
        <w:ind w:left="1133" w:right="4141"/>
        <w:sectPr w:rsidR="00637098">
          <w:headerReference w:type="default" r:id="rId11"/>
          <w:footerReference w:type="default" r:id="rId12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</w:t>
      </w:r>
      <w:r w:rsidR="00C8095A">
        <w:t>o</w:t>
      </w:r>
    </w:p>
    <w:tbl>
      <w:tblPr>
        <w:tblpPr w:leftFromText="180" w:rightFromText="180" w:vertAnchor="text" w:horzAnchor="margin" w:tblpY="-173"/>
        <w:tblW w:w="144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804"/>
        <w:gridCol w:w="567"/>
        <w:gridCol w:w="426"/>
        <w:gridCol w:w="6237"/>
      </w:tblGrid>
      <w:tr w:rsidR="00173B8E" w14:paraId="0809898B" w14:textId="77777777" w:rsidTr="533563F6">
        <w:trPr>
          <w:trHeight w:hRule="exact" w:val="262"/>
        </w:trPr>
        <w:tc>
          <w:tcPr>
            <w:tcW w:w="1449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DF8ACCA" w14:textId="77777777" w:rsidR="00173B8E" w:rsidRDefault="00173B8E" w:rsidP="00C8095A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lastRenderedPageBreak/>
              <w:t>Analysis</w:t>
            </w:r>
          </w:p>
        </w:tc>
      </w:tr>
      <w:tr w:rsidR="00C8095A" w14:paraId="6162E8BF" w14:textId="77777777" w:rsidTr="533563F6">
        <w:trPr>
          <w:trHeight w:hRule="exact" w:val="264"/>
        </w:trPr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70EE49E6" w14:textId="77777777" w:rsidR="00C8095A" w:rsidRPr="001D3651" w:rsidRDefault="00C8095A" w:rsidP="00C8095A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0095E36F" w14:textId="77777777" w:rsidR="00C8095A" w:rsidRPr="001D3651" w:rsidRDefault="00C8095A" w:rsidP="00C8095A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1142DBF0" w14:textId="77777777" w:rsidR="00C8095A" w:rsidRPr="001D3651" w:rsidRDefault="00C8095A" w:rsidP="00C8095A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4CFC4C05" w14:textId="77777777" w:rsidR="00C8095A" w:rsidRPr="001D3651" w:rsidRDefault="00C8095A" w:rsidP="00C8095A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05FD4C40" w14:textId="77777777" w:rsidR="00C8095A" w:rsidRDefault="00C8095A" w:rsidP="00C8095A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C8095A" w14:paraId="728870B7" w14:textId="77777777" w:rsidTr="533563F6">
        <w:trPr>
          <w:trHeight w:hRule="exact" w:val="1350"/>
        </w:trPr>
        <w:tc>
          <w:tcPr>
            <w:tcW w:w="4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A87DBC1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90631F6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DB782B5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441E3983" w14:textId="77777777" w:rsidR="00C8095A" w:rsidRPr="001D3651" w:rsidRDefault="00C8095A" w:rsidP="00C8095A">
            <w:pPr>
              <w:pStyle w:val="TableParagraph"/>
              <w:spacing w:before="8"/>
              <w:rPr>
                <w:rFonts w:ascii="Arial" w:eastAsia="Arial" w:hAnsi="Arial" w:cs="Arial"/>
                <w:sz w:val="16"/>
                <w:szCs w:val="16"/>
              </w:rPr>
            </w:pPr>
          </w:p>
          <w:p w14:paraId="569135AC" w14:textId="77777777" w:rsidR="00C8095A" w:rsidRPr="001D3651" w:rsidRDefault="00C8095A" w:rsidP="00C8095A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C4F495" w14:textId="77777777" w:rsidR="00C8095A" w:rsidRPr="00081AB8" w:rsidRDefault="00C8095A" w:rsidP="00C8095A">
            <w:pPr>
              <w:pStyle w:val="TableParagraph"/>
              <w:numPr>
                <w:ilvl w:val="0"/>
                <w:numId w:val="4"/>
              </w:numPr>
              <w:ind w:right="289"/>
              <w:rPr>
                <w:rFonts w:ascii="Arial" w:eastAsia="Arial" w:hAnsi="Arial" w:cs="Arial"/>
                <w:highlight w:val="green"/>
              </w:rPr>
            </w:pPr>
            <w:r w:rsidRPr="00081AB8">
              <w:rPr>
                <w:rFonts w:ascii="Arial"/>
                <w:highlight w:val="green"/>
              </w:rPr>
              <w:t>Fully or nearly fully scoped analysis of a real</w:t>
            </w:r>
            <w:r w:rsidRPr="00081AB8">
              <w:rPr>
                <w:rFonts w:ascii="Arial"/>
                <w:spacing w:val="-1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problem, presented in a way that a third party can</w:t>
            </w:r>
            <w:r w:rsidRPr="00081AB8">
              <w:rPr>
                <w:rFonts w:ascii="Arial"/>
                <w:spacing w:val="-17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understand.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Requirements fully documented in a set of measurable</w:t>
            </w:r>
            <w:r w:rsidRPr="00081AB8">
              <w:rPr>
                <w:rFonts w:ascii="Arial"/>
                <w:spacing w:val="-2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and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appropriate specific objectives, covering all</w:t>
            </w:r>
            <w:r w:rsidRPr="00081AB8">
              <w:rPr>
                <w:rFonts w:ascii="Arial"/>
                <w:spacing w:val="-8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required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functionality of the solution or areas of</w:t>
            </w:r>
            <w:r w:rsidRPr="00081AB8">
              <w:rPr>
                <w:rFonts w:ascii="Arial"/>
                <w:spacing w:val="-19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investigation.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E7BD96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E610BF1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C13FE7C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46169E1C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CBC6173" w14:textId="77777777" w:rsidR="00C8095A" w:rsidRPr="001D3651" w:rsidRDefault="00C8095A" w:rsidP="00C8095A">
            <w:pPr>
              <w:pStyle w:val="TableParagraph"/>
              <w:spacing w:before="8"/>
              <w:rPr>
                <w:rFonts w:ascii="Arial" w:eastAsia="Arial" w:hAnsi="Arial" w:cs="Arial"/>
                <w:sz w:val="16"/>
                <w:szCs w:val="16"/>
              </w:rPr>
            </w:pPr>
          </w:p>
          <w:p w14:paraId="11F36B59" w14:textId="77777777" w:rsidR="00C8095A" w:rsidRPr="001D3651" w:rsidRDefault="00C8095A" w:rsidP="00C8095A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7-9</w:t>
            </w:r>
          </w:p>
        </w:tc>
        <w:tc>
          <w:tcPr>
            <w:tcW w:w="62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269DE78" w14:textId="77777777" w:rsidR="00C8095A" w:rsidRDefault="00C8095A" w:rsidP="00C8095A"/>
        </w:tc>
      </w:tr>
      <w:tr w:rsidR="00C8095A" w14:paraId="1D721792" w14:textId="77777777" w:rsidTr="533563F6">
        <w:trPr>
          <w:trHeight w:hRule="exact" w:val="804"/>
        </w:trPr>
        <w:tc>
          <w:tcPr>
            <w:tcW w:w="462" w:type="dxa"/>
            <w:vMerge/>
          </w:tcPr>
          <w:p w14:paraId="7759157D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A43BD" w14:textId="77777777" w:rsidR="00C8095A" w:rsidRPr="00081AB8" w:rsidRDefault="00C8095A" w:rsidP="00C8095A">
            <w:pPr>
              <w:pStyle w:val="TableParagraph"/>
              <w:numPr>
                <w:ilvl w:val="0"/>
                <w:numId w:val="4"/>
              </w:numPr>
              <w:ind w:right="260"/>
              <w:rPr>
                <w:rFonts w:ascii="Arial" w:eastAsia="Arial" w:hAnsi="Arial" w:cs="Arial"/>
              </w:rPr>
            </w:pPr>
            <w:r w:rsidRPr="00081AB8">
              <w:rPr>
                <w:rFonts w:ascii="Arial"/>
              </w:rPr>
              <w:t>Requirements arrived at by considering, through</w:t>
            </w:r>
            <w:r w:rsidRPr="00081AB8">
              <w:rPr>
                <w:rFonts w:ascii="Arial"/>
                <w:spacing w:val="-18"/>
              </w:rPr>
              <w:t xml:space="preserve"> </w:t>
            </w:r>
            <w:r w:rsidRPr="00081AB8">
              <w:rPr>
                <w:rFonts w:ascii="Arial"/>
              </w:rPr>
              <w:t>dialogue,</w:t>
            </w:r>
            <w:r w:rsidRPr="00081AB8">
              <w:rPr>
                <w:rFonts w:ascii="Arial"/>
                <w:spacing w:val="-1"/>
              </w:rPr>
              <w:t xml:space="preserve"> </w:t>
            </w:r>
            <w:r w:rsidRPr="00081AB8">
              <w:rPr>
                <w:rFonts w:ascii="Arial"/>
              </w:rPr>
              <w:t>the needs of the intended users of the system, or</w:t>
            </w:r>
            <w:r w:rsidRPr="00081AB8">
              <w:rPr>
                <w:rFonts w:ascii="Arial"/>
                <w:spacing w:val="-19"/>
              </w:rPr>
              <w:t xml:space="preserve"> </w:t>
            </w:r>
            <w:r w:rsidRPr="00081AB8">
              <w:rPr>
                <w:rFonts w:ascii="Arial"/>
              </w:rPr>
              <w:t>recipients of the outcomes for investigative</w:t>
            </w:r>
            <w:r w:rsidRPr="00081AB8">
              <w:rPr>
                <w:rFonts w:ascii="Arial"/>
                <w:spacing w:val="-14"/>
              </w:rPr>
              <w:t xml:space="preserve"> </w:t>
            </w:r>
            <w:r w:rsidRPr="00081AB8">
              <w:rPr>
                <w:rFonts w:ascii="Arial"/>
              </w:rPr>
              <w:t>projects.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56FB8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</w:tcPr>
          <w:p w14:paraId="533BB950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14:paraId="3541193D" w14:textId="77777777" w:rsidR="00C8095A" w:rsidRDefault="00C8095A" w:rsidP="00C8095A"/>
        </w:tc>
      </w:tr>
      <w:tr w:rsidR="00C8095A" w14:paraId="6E58ACAA" w14:textId="77777777" w:rsidTr="533563F6">
        <w:trPr>
          <w:trHeight w:hRule="exact" w:val="561"/>
        </w:trPr>
        <w:tc>
          <w:tcPr>
            <w:tcW w:w="462" w:type="dxa"/>
            <w:vMerge/>
          </w:tcPr>
          <w:p w14:paraId="3CFF10C9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3B335" w14:textId="77777777" w:rsidR="00C8095A" w:rsidRPr="00081AB8" w:rsidRDefault="00C8095A" w:rsidP="00C8095A">
            <w:pPr>
              <w:pStyle w:val="TableParagraph"/>
              <w:numPr>
                <w:ilvl w:val="0"/>
                <w:numId w:val="4"/>
              </w:numPr>
              <w:ind w:right="289"/>
              <w:rPr>
                <w:rFonts w:ascii="Arial"/>
                <w:highlight w:val="yellow"/>
              </w:rPr>
            </w:pPr>
            <w:r w:rsidRPr="00081AB8">
              <w:rPr>
                <w:rFonts w:ascii="Arial"/>
                <w:highlight w:val="yellow"/>
              </w:rPr>
              <w:t>Problem sufficiently well modelled to be of use</w:t>
            </w:r>
            <w:r w:rsidRPr="00081AB8">
              <w:rPr>
                <w:rFonts w:ascii="Arial"/>
                <w:spacing w:val="-12"/>
                <w:highlight w:val="yellow"/>
              </w:rPr>
              <w:t xml:space="preserve"> </w:t>
            </w:r>
            <w:r w:rsidRPr="00081AB8">
              <w:rPr>
                <w:rFonts w:ascii="Arial"/>
                <w:highlight w:val="yellow"/>
              </w:rPr>
              <w:t>in subsequent</w:t>
            </w:r>
            <w:r w:rsidRPr="00081AB8">
              <w:rPr>
                <w:rFonts w:ascii="Arial"/>
                <w:spacing w:val="-5"/>
                <w:highlight w:val="yellow"/>
              </w:rPr>
              <w:t xml:space="preserve"> </w:t>
            </w:r>
            <w:r w:rsidRPr="00081AB8">
              <w:rPr>
                <w:rFonts w:ascii="Arial"/>
                <w:highlight w:val="yellow"/>
              </w:rPr>
              <w:t>stages.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EB6F7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</w:tcPr>
          <w:p w14:paraId="046E2336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14:paraId="10497D4D" w14:textId="77777777" w:rsidR="00C8095A" w:rsidRDefault="00C8095A" w:rsidP="00C8095A"/>
        </w:tc>
      </w:tr>
      <w:tr w:rsidR="00C8095A" w14:paraId="575EE37B" w14:textId="77777777" w:rsidTr="533563F6">
        <w:trPr>
          <w:trHeight w:hRule="exact" w:val="1324"/>
        </w:trPr>
        <w:tc>
          <w:tcPr>
            <w:tcW w:w="4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E4F0B7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BF3792B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67C348B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45F8B51A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714882E7" w14:textId="77777777" w:rsidR="00C8095A" w:rsidRPr="001D3651" w:rsidRDefault="00C8095A" w:rsidP="00C8095A">
            <w:pPr>
              <w:pStyle w:val="TableParagraph"/>
              <w:spacing w:before="10"/>
              <w:rPr>
                <w:rFonts w:ascii="Arial" w:eastAsia="Arial" w:hAnsi="Arial" w:cs="Arial"/>
                <w:sz w:val="16"/>
                <w:szCs w:val="16"/>
              </w:rPr>
            </w:pPr>
          </w:p>
          <w:p w14:paraId="05D2DDAB" w14:textId="77777777" w:rsidR="00C8095A" w:rsidRPr="001D3651" w:rsidRDefault="00C8095A" w:rsidP="00C8095A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EA571" w14:textId="77777777" w:rsidR="00C8095A" w:rsidRPr="00081AB8" w:rsidRDefault="00C8095A" w:rsidP="00C8095A">
            <w:pPr>
              <w:pStyle w:val="TableParagraph"/>
              <w:numPr>
                <w:ilvl w:val="0"/>
                <w:numId w:val="3"/>
              </w:numPr>
              <w:ind w:right="130"/>
              <w:rPr>
                <w:rFonts w:ascii="Arial" w:eastAsia="Arial" w:hAnsi="Arial" w:cs="Arial"/>
                <w:highlight w:val="green"/>
              </w:rPr>
            </w:pPr>
            <w:commentRangeStart w:id="38"/>
            <w:commentRangeStart w:id="39"/>
            <w:commentRangeStart w:id="40"/>
            <w:commentRangeStart w:id="41"/>
            <w:r w:rsidRPr="00081AB8">
              <w:rPr>
                <w:rFonts w:ascii="Arial"/>
                <w:highlight w:val="green"/>
              </w:rPr>
              <w:t>Well scoped analysis (but with some omissions that are</w:t>
            </w:r>
            <w:r w:rsidRPr="00081AB8">
              <w:rPr>
                <w:rFonts w:ascii="Arial"/>
                <w:spacing w:val="-1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not serious enough to undermine later design) of a real</w:t>
            </w:r>
            <w:r w:rsidRPr="00081AB8">
              <w:rPr>
                <w:rFonts w:ascii="Arial"/>
                <w:spacing w:val="-2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problem. Most, but not all, requirements documented in a set of, in</w:t>
            </w:r>
            <w:r w:rsidRPr="00081AB8">
              <w:rPr>
                <w:rFonts w:ascii="Arial"/>
                <w:spacing w:val="-22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the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main, measurable and appropriate specific objectives</w:t>
            </w:r>
            <w:r w:rsidRPr="00081AB8">
              <w:rPr>
                <w:rFonts w:ascii="Arial"/>
                <w:spacing w:val="-15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that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cover most of the required functionality of a solution or</w:t>
            </w:r>
            <w:r w:rsidRPr="00081AB8">
              <w:rPr>
                <w:rFonts w:ascii="Arial"/>
                <w:spacing w:val="-2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areas</w:t>
            </w:r>
            <w:r w:rsidRPr="00081AB8">
              <w:rPr>
                <w:rFonts w:ascii="Arial"/>
                <w:spacing w:val="-1"/>
                <w:highlight w:val="green"/>
              </w:rPr>
              <w:t xml:space="preserve"> </w:t>
            </w:r>
            <w:r w:rsidRPr="00081AB8">
              <w:rPr>
                <w:rFonts w:ascii="Arial"/>
                <w:highlight w:val="green"/>
              </w:rPr>
              <w:t>of</w:t>
            </w:r>
            <w:r w:rsidRPr="00081AB8">
              <w:rPr>
                <w:rFonts w:ascii="Arial"/>
                <w:spacing w:val="-5"/>
                <w:highlight w:val="green"/>
              </w:rPr>
              <w:t xml:space="preserve"> </w:t>
            </w:r>
            <w:commentRangeEnd w:id="38"/>
            <w:r w:rsidR="003330CE" w:rsidRPr="00081AB8">
              <w:rPr>
                <w:rStyle w:val="CommentReference"/>
                <w:highlight w:val="green"/>
              </w:rPr>
              <w:commentReference w:id="38"/>
            </w:r>
            <w:commentRangeEnd w:id="39"/>
            <w:r w:rsidR="003330CE" w:rsidRPr="00081AB8">
              <w:rPr>
                <w:rStyle w:val="CommentReference"/>
                <w:highlight w:val="green"/>
              </w:rPr>
              <w:commentReference w:id="39"/>
            </w:r>
            <w:commentRangeEnd w:id="40"/>
            <w:r w:rsidR="00365E91" w:rsidRPr="00081AB8">
              <w:rPr>
                <w:rStyle w:val="CommentReference"/>
                <w:highlight w:val="green"/>
              </w:rPr>
              <w:commentReference w:id="40"/>
            </w:r>
            <w:commentRangeEnd w:id="41"/>
            <w:r w:rsidR="00365E91" w:rsidRPr="00081AB8">
              <w:rPr>
                <w:rStyle w:val="CommentReference"/>
                <w:highlight w:val="green"/>
              </w:rPr>
              <w:commentReference w:id="41"/>
            </w:r>
            <w:r w:rsidRPr="00081AB8">
              <w:rPr>
                <w:rFonts w:ascii="Arial"/>
                <w:highlight w:val="green"/>
              </w:rPr>
              <w:t>investigation.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D9BFE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406451A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F95CA84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5086FC26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584219B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90A356A" w14:textId="77777777" w:rsidR="00C8095A" w:rsidRPr="001D3651" w:rsidRDefault="00C8095A" w:rsidP="00C8095A">
            <w:pPr>
              <w:pStyle w:val="TableParagraph"/>
              <w:spacing w:before="10"/>
              <w:rPr>
                <w:rFonts w:ascii="Arial" w:eastAsia="Arial" w:hAnsi="Arial" w:cs="Arial"/>
                <w:sz w:val="16"/>
                <w:szCs w:val="16"/>
              </w:rPr>
            </w:pPr>
          </w:p>
          <w:p w14:paraId="37AFF1E2" w14:textId="77777777" w:rsidR="00C8095A" w:rsidRPr="001D3651" w:rsidRDefault="00C8095A" w:rsidP="00C8095A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4-6</w:t>
            </w:r>
          </w:p>
        </w:tc>
        <w:tc>
          <w:tcPr>
            <w:tcW w:w="6237" w:type="dxa"/>
            <w:vMerge/>
          </w:tcPr>
          <w:p w14:paraId="73DF44CA" w14:textId="77777777" w:rsidR="00C8095A" w:rsidRDefault="00C8095A" w:rsidP="00C8095A"/>
        </w:tc>
      </w:tr>
      <w:tr w:rsidR="00C8095A" w14:paraId="43807ABC" w14:textId="77777777" w:rsidTr="533563F6">
        <w:trPr>
          <w:trHeight w:hRule="exact" w:val="811"/>
        </w:trPr>
        <w:tc>
          <w:tcPr>
            <w:tcW w:w="462" w:type="dxa"/>
            <w:vMerge/>
          </w:tcPr>
          <w:p w14:paraId="6E49C750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03BE7" w14:textId="77777777" w:rsidR="00C8095A" w:rsidRPr="00BA4EFD" w:rsidRDefault="00C8095A" w:rsidP="00C8095A">
            <w:pPr>
              <w:pStyle w:val="TableParagraph"/>
              <w:numPr>
                <w:ilvl w:val="0"/>
                <w:numId w:val="3"/>
              </w:numPr>
              <w:spacing w:before="1"/>
              <w:ind w:right="576"/>
              <w:rPr>
                <w:rFonts w:ascii="Arial" w:eastAsia="Arial" w:hAnsi="Arial" w:cs="Arial"/>
              </w:rPr>
            </w:pPr>
            <w:commentRangeStart w:id="42"/>
            <w:commentRangeStart w:id="43"/>
            <w:r w:rsidRPr="00BA4EFD">
              <w:rPr>
                <w:rFonts w:ascii="Arial"/>
              </w:rPr>
              <w:t>Requirements arrived at, in the main, by</w:t>
            </w:r>
            <w:r w:rsidRPr="00BA4EFD">
              <w:rPr>
                <w:rFonts w:ascii="Arial"/>
                <w:spacing w:val="-15"/>
              </w:rPr>
              <w:t xml:space="preserve"> </w:t>
            </w:r>
            <w:r w:rsidRPr="00BA4EFD">
              <w:rPr>
                <w:rFonts w:ascii="Arial"/>
              </w:rPr>
              <w:t>considering,</w:t>
            </w:r>
            <w:r w:rsidRPr="00BA4EFD">
              <w:rPr>
                <w:rFonts w:ascii="Arial"/>
                <w:spacing w:val="-1"/>
              </w:rPr>
              <w:t xml:space="preserve"> </w:t>
            </w:r>
            <w:r w:rsidRPr="00BA4EFD">
              <w:rPr>
                <w:rFonts w:ascii="Arial"/>
              </w:rPr>
              <w:t>through dialogue, the needs of the intended users of</w:t>
            </w:r>
            <w:r w:rsidRPr="00BA4EFD">
              <w:rPr>
                <w:rFonts w:ascii="Arial"/>
                <w:spacing w:val="-13"/>
              </w:rPr>
              <w:t xml:space="preserve"> </w:t>
            </w:r>
            <w:r w:rsidRPr="00BA4EFD">
              <w:rPr>
                <w:rFonts w:ascii="Arial"/>
              </w:rPr>
              <w:t>the</w:t>
            </w:r>
            <w:r w:rsidRPr="00BA4EFD">
              <w:rPr>
                <w:rFonts w:ascii="Arial"/>
                <w:spacing w:val="-1"/>
              </w:rPr>
              <w:t xml:space="preserve"> </w:t>
            </w:r>
            <w:r w:rsidRPr="00BA4EFD">
              <w:rPr>
                <w:rFonts w:ascii="Arial"/>
              </w:rPr>
              <w:t>system, or recipients of the outcomes for</w:t>
            </w:r>
            <w:r w:rsidRPr="00BA4EFD">
              <w:rPr>
                <w:rFonts w:ascii="Arial"/>
                <w:spacing w:val="-16"/>
              </w:rPr>
              <w:t xml:space="preserve"> </w:t>
            </w:r>
            <w:r w:rsidRPr="00BA4EFD">
              <w:rPr>
                <w:rFonts w:ascii="Arial"/>
              </w:rPr>
              <w:t xml:space="preserve">investigative </w:t>
            </w:r>
            <w:commentRangeEnd w:id="42"/>
            <w:r w:rsidR="00BA4EFD">
              <w:rPr>
                <w:rStyle w:val="CommentReference"/>
              </w:rPr>
              <w:commentReference w:id="42"/>
            </w:r>
            <w:commentRangeEnd w:id="43"/>
            <w:r w:rsidR="003330CE">
              <w:rPr>
                <w:rStyle w:val="CommentReference"/>
              </w:rPr>
              <w:commentReference w:id="43"/>
            </w:r>
            <w:r w:rsidRPr="00BA4EFD">
              <w:rPr>
                <w:rFonts w:ascii="Arial"/>
              </w:rPr>
              <w:t>projects.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6DFDD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</w:tcPr>
          <w:p w14:paraId="15B6FE0D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14:paraId="283CE741" w14:textId="77777777" w:rsidR="00C8095A" w:rsidRDefault="00C8095A" w:rsidP="00C8095A"/>
        </w:tc>
      </w:tr>
      <w:tr w:rsidR="00C8095A" w14:paraId="4C8F1F8E" w14:textId="77777777" w:rsidTr="533563F6">
        <w:trPr>
          <w:trHeight w:hRule="exact" w:val="309"/>
        </w:trPr>
        <w:tc>
          <w:tcPr>
            <w:tcW w:w="462" w:type="dxa"/>
            <w:vMerge/>
          </w:tcPr>
          <w:p w14:paraId="32F15B22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20336" w14:textId="77777777" w:rsidR="00C8095A" w:rsidRPr="007D75A5" w:rsidRDefault="00C8095A" w:rsidP="00C8095A">
            <w:pPr>
              <w:pStyle w:val="TableParagraph"/>
              <w:numPr>
                <w:ilvl w:val="0"/>
                <w:numId w:val="3"/>
              </w:numPr>
              <w:ind w:right="130"/>
              <w:rPr>
                <w:rFonts w:ascii="Arial"/>
                <w:highlight w:val="yellow"/>
              </w:rPr>
            </w:pPr>
            <w:commentRangeStart w:id="44"/>
            <w:commentRangeStart w:id="45"/>
            <w:r w:rsidRPr="007D75A5">
              <w:rPr>
                <w:rFonts w:ascii="Arial"/>
                <w:highlight w:val="yellow"/>
              </w:rPr>
              <w:t>Problem sufficiently well modelled to be of use</w:t>
            </w:r>
            <w:r w:rsidRPr="007D75A5">
              <w:rPr>
                <w:rFonts w:ascii="Arial"/>
                <w:spacing w:val="-12"/>
                <w:highlight w:val="yellow"/>
              </w:rPr>
              <w:t xml:space="preserve"> </w:t>
            </w:r>
            <w:r w:rsidRPr="007D75A5">
              <w:rPr>
                <w:rFonts w:ascii="Arial"/>
                <w:highlight w:val="yellow"/>
              </w:rPr>
              <w:t>in subsequent</w:t>
            </w:r>
            <w:r w:rsidRPr="007D75A5">
              <w:rPr>
                <w:rFonts w:ascii="Arial"/>
                <w:spacing w:val="-5"/>
                <w:highlight w:val="yellow"/>
              </w:rPr>
              <w:t xml:space="preserve"> </w:t>
            </w:r>
            <w:r w:rsidRPr="007D75A5">
              <w:rPr>
                <w:rFonts w:ascii="Arial"/>
                <w:highlight w:val="yellow"/>
              </w:rPr>
              <w:t>stages.</w:t>
            </w:r>
            <w:commentRangeEnd w:id="44"/>
            <w:r w:rsidR="007D75A5">
              <w:rPr>
                <w:rStyle w:val="CommentReference"/>
              </w:rPr>
              <w:commentReference w:id="44"/>
            </w:r>
            <w:commentRangeEnd w:id="45"/>
            <w:r w:rsidR="007D75A5">
              <w:rPr>
                <w:rStyle w:val="CommentReference"/>
              </w:rPr>
              <w:commentReference w:id="45"/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222FB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</w:tcPr>
          <w:p w14:paraId="2E84D479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237" w:type="dxa"/>
            <w:vMerge/>
          </w:tcPr>
          <w:p w14:paraId="38D7DEE7" w14:textId="77777777" w:rsidR="00C8095A" w:rsidRDefault="00C8095A" w:rsidP="00C8095A"/>
        </w:tc>
      </w:tr>
      <w:tr w:rsidR="00C8095A" w14:paraId="30B8AA60" w14:textId="77777777" w:rsidTr="533563F6">
        <w:trPr>
          <w:trHeight w:hRule="exact" w:val="294"/>
        </w:trPr>
        <w:tc>
          <w:tcPr>
            <w:tcW w:w="4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9BA6A0C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F831191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245E542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E78D8F0" w14:textId="77777777" w:rsidR="00C8095A" w:rsidRPr="001D3651" w:rsidRDefault="00C8095A" w:rsidP="00C8095A">
            <w:pPr>
              <w:pStyle w:val="TableParagraph"/>
              <w:spacing w:before="11"/>
              <w:rPr>
                <w:rFonts w:ascii="Arial" w:eastAsia="Arial" w:hAnsi="Arial" w:cs="Arial"/>
                <w:sz w:val="16"/>
                <w:szCs w:val="16"/>
              </w:rPr>
            </w:pPr>
          </w:p>
          <w:p w14:paraId="1D273F5D" w14:textId="77777777" w:rsidR="00C8095A" w:rsidRPr="001D3651" w:rsidRDefault="00C8095A" w:rsidP="00C8095A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693E7" w14:textId="77777777" w:rsidR="00C8095A" w:rsidRPr="00F440A7" w:rsidRDefault="00C8095A" w:rsidP="00C8095A">
            <w:pPr>
              <w:pStyle w:val="TableParagraph"/>
              <w:numPr>
                <w:ilvl w:val="0"/>
                <w:numId w:val="2"/>
              </w:numPr>
              <w:spacing w:line="251" w:lineRule="exact"/>
              <w:rPr>
                <w:rFonts w:ascii="Arial" w:eastAsia="Arial" w:hAnsi="Arial" w:cs="Arial"/>
              </w:rPr>
            </w:pPr>
            <w:r w:rsidRPr="533563F6">
              <w:rPr>
                <w:rFonts w:ascii="Arial"/>
                <w:highlight w:val="green"/>
              </w:rPr>
              <w:t>Partly scoped analysis of a</w:t>
            </w:r>
            <w:r w:rsidRPr="533563F6">
              <w:rPr>
                <w:rFonts w:ascii="Arial"/>
                <w:spacing w:val="-12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problem.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4B279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4FB694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11C37D0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2295FDB5" w14:textId="77777777" w:rsidR="00C8095A" w:rsidRPr="001D3651" w:rsidRDefault="00C8095A" w:rsidP="00C8095A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6F32C5BE" w14:textId="77777777" w:rsidR="00C8095A" w:rsidRPr="001D3651" w:rsidRDefault="00C8095A" w:rsidP="00C8095A">
            <w:pPr>
              <w:pStyle w:val="TableParagraph"/>
              <w:spacing w:before="11"/>
              <w:rPr>
                <w:rFonts w:ascii="Arial" w:eastAsia="Arial" w:hAnsi="Arial" w:cs="Arial"/>
                <w:sz w:val="16"/>
                <w:szCs w:val="16"/>
              </w:rPr>
            </w:pPr>
          </w:p>
          <w:p w14:paraId="09D904AF" w14:textId="77777777" w:rsidR="00C8095A" w:rsidRPr="001D3651" w:rsidRDefault="00C8095A" w:rsidP="00C8095A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D3651">
              <w:rPr>
                <w:rFonts w:ascii="Arial"/>
                <w:sz w:val="16"/>
                <w:szCs w:val="16"/>
              </w:rPr>
              <w:t>1-3</w:t>
            </w:r>
          </w:p>
        </w:tc>
        <w:tc>
          <w:tcPr>
            <w:tcW w:w="6237" w:type="dxa"/>
            <w:vMerge/>
          </w:tcPr>
          <w:p w14:paraId="65956E63" w14:textId="77777777" w:rsidR="00C8095A" w:rsidRDefault="00C8095A" w:rsidP="00C8095A"/>
        </w:tc>
      </w:tr>
      <w:tr w:rsidR="00C8095A" w14:paraId="148A62CA" w14:textId="77777777" w:rsidTr="533563F6">
        <w:trPr>
          <w:trHeight w:hRule="exact" w:val="1145"/>
        </w:trPr>
        <w:tc>
          <w:tcPr>
            <w:tcW w:w="462" w:type="dxa"/>
            <w:vMerge/>
          </w:tcPr>
          <w:p w14:paraId="376CF99F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10CF2" w14:textId="77777777" w:rsidR="00C8095A" w:rsidRPr="00F440A7" w:rsidRDefault="00C8095A" w:rsidP="00C8095A">
            <w:pPr>
              <w:pStyle w:val="TableParagraph"/>
              <w:numPr>
                <w:ilvl w:val="0"/>
                <w:numId w:val="2"/>
              </w:numPr>
              <w:spacing w:before="1"/>
              <w:ind w:right="141"/>
              <w:rPr>
                <w:rFonts w:ascii="Arial" w:eastAsia="Arial" w:hAnsi="Arial" w:cs="Arial"/>
              </w:rPr>
            </w:pPr>
            <w:r w:rsidRPr="533563F6">
              <w:rPr>
                <w:rFonts w:ascii="Arial"/>
                <w:highlight w:val="green"/>
              </w:rPr>
              <w:t>Requirements partly documented in a set of</w:t>
            </w:r>
            <w:r w:rsidRPr="533563F6">
              <w:rPr>
                <w:rFonts w:ascii="Arial"/>
                <w:spacing w:val="-9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specific objectives, not all of which are measurable or appropriate</w:t>
            </w:r>
            <w:r w:rsidRPr="533563F6">
              <w:rPr>
                <w:rFonts w:ascii="Arial"/>
                <w:spacing w:val="-20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for developing a solution. The required functionality or areas</w:t>
            </w:r>
            <w:r w:rsidRPr="533563F6">
              <w:rPr>
                <w:rFonts w:ascii="Arial"/>
                <w:spacing w:val="-18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of investigation are only partly</w:t>
            </w:r>
            <w:r w:rsidRPr="533563F6">
              <w:rPr>
                <w:rFonts w:ascii="Arial"/>
                <w:spacing w:val="-14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addressed.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A84FF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</w:tcPr>
          <w:p w14:paraId="36DCDF63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237" w:type="dxa"/>
          </w:tcPr>
          <w:p w14:paraId="5272AE02" w14:textId="77777777" w:rsidR="00C8095A" w:rsidRDefault="00C8095A" w:rsidP="00C8095A"/>
        </w:tc>
      </w:tr>
      <w:tr w:rsidR="00C8095A" w14:paraId="23A0EEF8" w14:textId="77777777" w:rsidTr="533563F6">
        <w:trPr>
          <w:trHeight w:hRule="exact" w:val="871"/>
        </w:trPr>
        <w:tc>
          <w:tcPr>
            <w:tcW w:w="462" w:type="dxa"/>
            <w:vMerge/>
          </w:tcPr>
          <w:p w14:paraId="1BFC8D9E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19CA6" w14:textId="77777777" w:rsidR="00C8095A" w:rsidRPr="00F440A7" w:rsidRDefault="00C8095A" w:rsidP="00C8095A">
            <w:pPr>
              <w:pStyle w:val="TableParagraph"/>
              <w:numPr>
                <w:ilvl w:val="0"/>
                <w:numId w:val="2"/>
              </w:numPr>
              <w:ind w:right="436"/>
              <w:rPr>
                <w:rFonts w:ascii="Arial" w:eastAsia="Arial" w:hAnsi="Arial" w:cs="Arial"/>
              </w:rPr>
            </w:pPr>
            <w:r w:rsidRPr="533563F6">
              <w:rPr>
                <w:rFonts w:ascii="Arial"/>
                <w:highlight w:val="green"/>
              </w:rPr>
              <w:t>Some attempt to consider, through dialogue, the needs</w:t>
            </w:r>
            <w:r w:rsidRPr="533563F6">
              <w:rPr>
                <w:rFonts w:ascii="Arial"/>
                <w:spacing w:val="-20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of the intended users of the system, or recipients of</w:t>
            </w:r>
            <w:r w:rsidRPr="533563F6">
              <w:rPr>
                <w:rFonts w:ascii="Arial"/>
                <w:spacing w:val="-12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the</w:t>
            </w:r>
            <w:r w:rsidRPr="533563F6">
              <w:rPr>
                <w:rFonts w:ascii="Arial"/>
                <w:spacing w:val="-1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outcomes for investigative</w:t>
            </w:r>
            <w:r w:rsidRPr="533563F6">
              <w:rPr>
                <w:rFonts w:ascii="Arial"/>
                <w:spacing w:val="-12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projects.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35342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</w:tcPr>
          <w:p w14:paraId="294E0BB5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237" w:type="dxa"/>
          </w:tcPr>
          <w:p w14:paraId="3223D4A1" w14:textId="77777777" w:rsidR="00C8095A" w:rsidRDefault="00C8095A" w:rsidP="00C8095A"/>
        </w:tc>
      </w:tr>
      <w:tr w:rsidR="00C8095A" w14:paraId="77363EC9" w14:textId="77777777" w:rsidTr="533563F6">
        <w:trPr>
          <w:trHeight w:hRule="exact" w:val="658"/>
        </w:trPr>
        <w:tc>
          <w:tcPr>
            <w:tcW w:w="462" w:type="dxa"/>
            <w:vMerge/>
          </w:tcPr>
          <w:p w14:paraId="6FFC68B2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9753E" w14:textId="77777777" w:rsidR="00C8095A" w:rsidRPr="00F440A7" w:rsidRDefault="00C8095A" w:rsidP="00C8095A">
            <w:pPr>
              <w:pStyle w:val="TableParagraph"/>
              <w:numPr>
                <w:ilvl w:val="0"/>
                <w:numId w:val="2"/>
              </w:numPr>
              <w:ind w:right="436"/>
              <w:rPr>
                <w:rFonts w:ascii="Arial"/>
              </w:rPr>
            </w:pPr>
            <w:r w:rsidRPr="533563F6">
              <w:rPr>
                <w:rFonts w:ascii="Arial"/>
                <w:highlight w:val="green"/>
              </w:rPr>
              <w:t>Problem partly modelled and of some use in</w:t>
            </w:r>
            <w:r w:rsidRPr="533563F6">
              <w:rPr>
                <w:rFonts w:ascii="Arial"/>
                <w:spacing w:val="-17"/>
                <w:highlight w:val="green"/>
              </w:rPr>
              <w:t xml:space="preserve"> </w:t>
            </w:r>
            <w:r w:rsidRPr="533563F6">
              <w:rPr>
                <w:rFonts w:ascii="Arial"/>
                <w:highlight w:val="green"/>
              </w:rPr>
              <w:t>subsequent stages.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399AD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vMerge/>
          </w:tcPr>
          <w:p w14:paraId="02CB46A3" w14:textId="77777777" w:rsidR="00C8095A" w:rsidRDefault="00C8095A" w:rsidP="00C8095A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6237" w:type="dxa"/>
          </w:tcPr>
          <w:p w14:paraId="4B6184F3" w14:textId="77777777" w:rsidR="00C8095A" w:rsidRDefault="00C8095A" w:rsidP="00C8095A"/>
        </w:tc>
      </w:tr>
      <w:tr w:rsidR="00C8095A" w14:paraId="1AB3EC25" w14:textId="77777777" w:rsidTr="533563F6">
        <w:trPr>
          <w:trHeight w:hRule="exact" w:val="551"/>
        </w:trPr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3940F" w14:textId="77777777" w:rsidR="00C8095A" w:rsidRDefault="00C8095A" w:rsidP="00C8095A"/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40B25" w14:textId="17456D20" w:rsidR="00C8095A" w:rsidRPr="00F440A7" w:rsidRDefault="00C8095A" w:rsidP="00663EEF">
            <w:pPr>
              <w:pStyle w:val="TableParagraph"/>
              <w:rPr>
                <w:rFonts w:ascii="Arial" w:eastAsia="Arial" w:hAnsi="Arial" w:cs="Arial"/>
              </w:rPr>
            </w:pPr>
            <w:r w:rsidRPr="00F440A7">
              <w:rPr>
                <w:rFonts w:ascii="Arial"/>
              </w:rPr>
              <w:t>No evidence</w:t>
            </w:r>
            <w:r w:rsidRPr="00F440A7">
              <w:rPr>
                <w:rFonts w:ascii="Arial"/>
                <w:spacing w:val="-9"/>
              </w:rPr>
              <w:t xml:space="preserve"> </w:t>
            </w:r>
            <w:r w:rsidRPr="00F440A7">
              <w:rPr>
                <w:rFonts w:ascii="Arial"/>
              </w:rPr>
              <w:t>presented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C627C" w14:textId="77777777" w:rsidR="00C8095A" w:rsidRDefault="00C8095A" w:rsidP="00C8095A">
            <w:pPr>
              <w:pStyle w:val="TableParagraph"/>
              <w:ind w:left="105"/>
              <w:rPr>
                <w:rFonts w:ascii="Arial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AF2EF" w14:textId="77777777" w:rsidR="00C8095A" w:rsidRDefault="00C8095A" w:rsidP="00C8095A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61768407" w14:textId="77777777" w:rsidR="00C8095A" w:rsidRDefault="00C8095A" w:rsidP="00C8095A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5FF8B" w14:textId="77777777" w:rsidR="00637098" w:rsidRDefault="00637098">
      <w:pPr>
        <w:spacing w:before="3"/>
        <w:rPr>
          <w:rFonts w:ascii="Arial" w:eastAsia="Arial" w:hAnsi="Arial" w:cs="Arial"/>
        </w:rPr>
      </w:pPr>
    </w:p>
    <w:p w14:paraId="3035FFC8" w14:textId="77777777"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14:paraId="3035FFC9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15379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581"/>
        <w:gridCol w:w="6152"/>
        <w:gridCol w:w="638"/>
        <w:gridCol w:w="1166"/>
        <w:gridCol w:w="6521"/>
      </w:tblGrid>
      <w:tr w:rsidR="00173B8E" w14:paraId="3035FFCB" w14:textId="77777777" w:rsidTr="00173B8E">
        <w:trPr>
          <w:trHeight w:hRule="exact" w:val="264"/>
        </w:trPr>
        <w:tc>
          <w:tcPr>
            <w:tcW w:w="90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7F0AC310" w14:textId="77777777" w:rsidR="00173B8E" w:rsidRDefault="00173B8E">
            <w:pPr>
              <w:pStyle w:val="TableParagraph"/>
              <w:spacing w:line="248" w:lineRule="exact"/>
              <w:ind w:left="103"/>
              <w:rPr>
                <w:rFonts w:ascii="Arial"/>
                <w:b/>
              </w:rPr>
            </w:pPr>
          </w:p>
        </w:tc>
        <w:tc>
          <w:tcPr>
            <w:tcW w:w="1447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CA" w14:textId="1ACB29AE" w:rsid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173B8E" w14:paraId="3035FFD0" w14:textId="77777777" w:rsidTr="00173B8E">
        <w:trPr>
          <w:trHeight w:hRule="exact" w:val="262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CC" w14:textId="16B2A1A9" w:rsidR="00173B8E" w:rsidRP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CD" w14:textId="77777777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64175819" w14:textId="5E1CD51A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D3651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CE" w14:textId="5AEA2842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CF" w14:textId="77777777" w:rsidR="00173B8E" w:rsidRP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173B8E" w14:paraId="3035FFD9" w14:textId="77777777" w:rsidTr="00173B8E">
        <w:trPr>
          <w:trHeight w:hRule="exact" w:val="934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1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2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3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4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describes how all or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1984B" w14:textId="77777777" w:rsidR="00173B8E" w:rsidRDefault="00173B8E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5" w14:textId="6E9B950A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6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7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35FFD8" w14:textId="77777777" w:rsidR="00173B8E" w:rsidRDefault="00173B8E"/>
        </w:tc>
      </w:tr>
      <w:tr w:rsidR="00173B8E" w14:paraId="3035FFE2" w14:textId="77777777" w:rsidTr="00173B8E">
        <w:trPr>
          <w:trHeight w:hRule="exact" w:val="861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A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B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C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D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544"/>
              <w:rPr>
                <w:rFonts w:ascii="Arial" w:eastAsia="Arial" w:hAnsi="Arial" w:cs="Arial"/>
              </w:rPr>
            </w:pPr>
            <w:r w:rsidRPr="119FD82B">
              <w:rPr>
                <w:rFonts w:ascii="Arial"/>
              </w:rPr>
              <w:t>Adequately articulated design for a real problem</w:t>
            </w:r>
            <w:r w:rsidRPr="119FD82B">
              <w:rPr>
                <w:rFonts w:ascii="Arial"/>
                <w:spacing w:val="-14"/>
              </w:rPr>
              <w:t xml:space="preserve"> </w:t>
            </w:r>
            <w:r w:rsidRPr="119FD82B">
              <w:rPr>
                <w:rFonts w:ascii="Arial"/>
              </w:rPr>
              <w:t>that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describes how most of the key aspects of</w:t>
            </w:r>
            <w:r w:rsidRPr="119FD82B">
              <w:rPr>
                <w:rFonts w:ascii="Arial"/>
                <w:spacing w:val="-10"/>
              </w:rPr>
              <w:t xml:space="preserve"> </w:t>
            </w:r>
            <w:r w:rsidRPr="119FD82B">
              <w:rPr>
                <w:rFonts w:ascii="Arial"/>
              </w:rPr>
              <w:t>the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solution/investigation are to be structured/are</w:t>
            </w:r>
            <w:r w:rsidRPr="119FD82B">
              <w:rPr>
                <w:rFonts w:ascii="Arial"/>
                <w:spacing w:val="-19"/>
              </w:rPr>
              <w:t xml:space="preserve"> </w:t>
            </w:r>
            <w:r w:rsidRPr="119FD82B">
              <w:rPr>
                <w:rFonts w:ascii="Arial"/>
              </w:rPr>
              <w:t>structured.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B8B3C" w14:textId="77777777" w:rsidR="00173B8E" w:rsidRDefault="00173B8E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DE" w14:textId="752C523B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DF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0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7-9</w:t>
            </w:r>
          </w:p>
        </w:tc>
        <w:tc>
          <w:tcPr>
            <w:tcW w:w="6521" w:type="dxa"/>
            <w:vMerge/>
          </w:tcPr>
          <w:p w14:paraId="3035FFE1" w14:textId="77777777" w:rsidR="00173B8E" w:rsidRDefault="00173B8E"/>
        </w:tc>
      </w:tr>
      <w:tr w:rsidR="00173B8E" w14:paraId="3035FFEB" w14:textId="77777777" w:rsidTr="00173B8E">
        <w:trPr>
          <w:trHeight w:hRule="exact" w:val="830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E3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4" w14:textId="77777777" w:rsidR="00173B8E" w:rsidRPr="00173B8E" w:rsidRDefault="00173B8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5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E6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250"/>
              <w:rPr>
                <w:rFonts w:ascii="Arial" w:eastAsia="Arial" w:hAnsi="Arial" w:cs="Arial"/>
              </w:rPr>
            </w:pPr>
            <w:r w:rsidRPr="119FD82B">
              <w:rPr>
                <w:rFonts w:ascii="Arial"/>
              </w:rPr>
              <w:t>Partially articulated design for a real problem that</w:t>
            </w:r>
            <w:r w:rsidRPr="119FD82B">
              <w:rPr>
                <w:rFonts w:ascii="Arial"/>
                <w:spacing w:val="-21"/>
              </w:rPr>
              <w:t xml:space="preserve"> </w:t>
            </w:r>
            <w:r w:rsidRPr="119FD82B">
              <w:rPr>
                <w:rFonts w:ascii="Arial"/>
              </w:rPr>
              <w:t>describes how some aspects of the solution/investigation are to</w:t>
            </w:r>
            <w:r w:rsidRPr="119FD82B">
              <w:rPr>
                <w:rFonts w:ascii="Arial"/>
                <w:spacing w:val="-13"/>
              </w:rPr>
              <w:t xml:space="preserve"> </w:t>
            </w:r>
            <w:r w:rsidRPr="119FD82B">
              <w:rPr>
                <w:rFonts w:ascii="Arial"/>
              </w:rPr>
              <w:t>be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structured/are</w:t>
            </w:r>
            <w:r w:rsidRPr="119FD82B">
              <w:rPr>
                <w:rFonts w:ascii="Arial"/>
                <w:spacing w:val="-11"/>
              </w:rPr>
              <w:t xml:space="preserve"> </w:t>
            </w:r>
            <w:r w:rsidRPr="119FD82B">
              <w:rPr>
                <w:rFonts w:ascii="Arial"/>
              </w:rPr>
              <w:t>structured.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B1F8B" w14:textId="77777777" w:rsidR="00173B8E" w:rsidRDefault="00173B8E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E7" w14:textId="12F9428F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8" w14:textId="77777777" w:rsidR="00173B8E" w:rsidRPr="00173B8E" w:rsidRDefault="00173B8E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9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4-6</w:t>
            </w:r>
          </w:p>
        </w:tc>
        <w:tc>
          <w:tcPr>
            <w:tcW w:w="6521" w:type="dxa"/>
            <w:vMerge/>
          </w:tcPr>
          <w:p w14:paraId="3035FFEA" w14:textId="77777777" w:rsidR="00173B8E" w:rsidRDefault="00173B8E"/>
        </w:tc>
      </w:tr>
      <w:tr w:rsidR="00173B8E" w14:paraId="3035FFF4" w14:textId="77777777" w:rsidTr="00173B8E">
        <w:trPr>
          <w:trHeight w:hRule="exact" w:val="1141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EC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D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EE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EF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140"/>
              <w:rPr>
                <w:rFonts w:ascii="Arial" w:eastAsia="Arial" w:hAnsi="Arial" w:cs="Arial"/>
              </w:rPr>
            </w:pPr>
            <w:r w:rsidRPr="119FD82B">
              <w:rPr>
                <w:rFonts w:ascii="Arial"/>
              </w:rPr>
              <w:t>Inadequate articulation of the design of the solution so that</w:t>
            </w:r>
            <w:r w:rsidRPr="119FD82B">
              <w:rPr>
                <w:rFonts w:ascii="Arial"/>
                <w:spacing w:val="-18"/>
              </w:rPr>
              <w:t xml:space="preserve"> </w:t>
            </w:r>
            <w:r w:rsidRPr="119FD82B">
              <w:rPr>
                <w:rFonts w:ascii="Arial"/>
              </w:rPr>
              <w:t>it is difficult to obtain a picture of how the</w:t>
            </w:r>
            <w:r w:rsidRPr="119FD82B">
              <w:rPr>
                <w:rFonts w:ascii="Arial"/>
                <w:spacing w:val="-18"/>
              </w:rPr>
              <w:t xml:space="preserve"> </w:t>
            </w:r>
            <w:r w:rsidRPr="119FD82B">
              <w:rPr>
                <w:rFonts w:ascii="Arial"/>
              </w:rPr>
              <w:t>solution/investigation</w:t>
            </w:r>
            <w:r w:rsidRPr="119FD82B">
              <w:rPr>
                <w:rFonts w:ascii="Arial"/>
                <w:spacing w:val="-1"/>
              </w:rPr>
              <w:t xml:space="preserve"> </w:t>
            </w:r>
            <w:r w:rsidRPr="119FD82B">
              <w:rPr>
                <w:rFonts w:ascii="Arial"/>
              </w:rPr>
              <w:t>is to be structured/is structured without resorting to</w:t>
            </w:r>
            <w:r w:rsidRPr="119FD82B">
              <w:rPr>
                <w:rFonts w:ascii="Arial"/>
                <w:spacing w:val="-13"/>
              </w:rPr>
              <w:t xml:space="preserve"> </w:t>
            </w:r>
            <w:r w:rsidRPr="119FD82B">
              <w:rPr>
                <w:rFonts w:ascii="Arial"/>
              </w:rPr>
              <w:t>looking directly at the programmed</w:t>
            </w:r>
            <w:r w:rsidRPr="119FD82B">
              <w:rPr>
                <w:rFonts w:ascii="Arial"/>
                <w:spacing w:val="-14"/>
              </w:rPr>
              <w:t xml:space="preserve"> </w:t>
            </w:r>
            <w:r w:rsidRPr="119FD82B">
              <w:rPr>
                <w:rFonts w:ascii="Arial"/>
              </w:rPr>
              <w:t>solution.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04E85" w14:textId="77777777" w:rsidR="00173B8E" w:rsidRDefault="00173B8E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F0" w14:textId="31760F28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F1" w14:textId="77777777" w:rsidR="00173B8E" w:rsidRPr="00173B8E" w:rsidRDefault="00173B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5FFF2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1-3</w:t>
            </w:r>
          </w:p>
        </w:tc>
        <w:tc>
          <w:tcPr>
            <w:tcW w:w="6521" w:type="dxa"/>
            <w:vMerge/>
          </w:tcPr>
          <w:p w14:paraId="3035FFF3" w14:textId="77777777" w:rsidR="00173B8E" w:rsidRDefault="00173B8E"/>
        </w:tc>
      </w:tr>
      <w:tr w:rsidR="00173B8E" w14:paraId="3035FFF9" w14:textId="77777777" w:rsidTr="00173B8E">
        <w:trPr>
          <w:trHeight w:hRule="exact" w:val="264"/>
        </w:trPr>
        <w:tc>
          <w:tcPr>
            <w:tcW w:w="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F5" w14:textId="77777777" w:rsidR="00173B8E" w:rsidRDefault="00173B8E"/>
        </w:tc>
        <w:tc>
          <w:tcPr>
            <w:tcW w:w="67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F6" w14:textId="77777777" w:rsidR="00173B8E" w:rsidRDefault="00173B8E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33CDE" w14:textId="77777777" w:rsidR="00173B8E" w:rsidRDefault="00173B8E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5FFF7" w14:textId="6D4107C0" w:rsidR="00173B8E" w:rsidRPr="00173B8E" w:rsidRDefault="00173B8E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DADA"/>
          </w:tcPr>
          <w:p w14:paraId="3035FFF8" w14:textId="77777777" w:rsid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5FFFA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3035FFFB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155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"/>
        <w:gridCol w:w="6732"/>
        <w:gridCol w:w="639"/>
        <w:gridCol w:w="567"/>
        <w:gridCol w:w="7261"/>
      </w:tblGrid>
      <w:tr w:rsidR="00663EEF" w14:paraId="3035FFFD" w14:textId="77777777" w:rsidTr="00D43274">
        <w:trPr>
          <w:trHeight w:hRule="exact" w:val="264"/>
        </w:trPr>
        <w:tc>
          <w:tcPr>
            <w:tcW w:w="155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5FFFC" w14:textId="198E24C3" w:rsidR="00663EEF" w:rsidRDefault="00663EEF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173B8E" w14:paraId="30360002" w14:textId="77777777" w:rsidTr="0039118D">
        <w:trPr>
          <w:trHeight w:hRule="exact" w:val="266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5FFFE" w14:textId="1DA462D7" w:rsidR="00173B8E" w:rsidRP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5FFFF" w14:textId="77777777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08DB0E0" w14:textId="12E8A60C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00" w14:textId="038365CB" w:rsidR="00173B8E" w:rsidRPr="00173B8E" w:rsidRDefault="00173B8E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m</w:t>
            </w:r>
            <w:r w:rsidRPr="00173B8E">
              <w:rPr>
                <w:rFonts w:ascii="Arial"/>
                <w:b/>
                <w:sz w:val="16"/>
                <w:szCs w:val="16"/>
              </w:rPr>
              <w:t>ark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01" w14:textId="77777777" w:rsidR="00173B8E" w:rsidRP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173B8E" w14:paraId="3036000D" w14:textId="77777777" w:rsidTr="0039118D">
        <w:trPr>
          <w:trHeight w:hRule="exact" w:val="934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03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4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5" w14:textId="77777777" w:rsidR="00173B8E" w:rsidRPr="00173B8E" w:rsidRDefault="00173B8E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6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07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A system that meets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A4920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08" w14:textId="46C75525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9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A" w14:textId="77777777" w:rsidR="00173B8E" w:rsidRPr="00173B8E" w:rsidRDefault="00173B8E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B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11-15</w:t>
            </w:r>
          </w:p>
        </w:tc>
        <w:tc>
          <w:tcPr>
            <w:tcW w:w="72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0C" w14:textId="77777777" w:rsidR="00173B8E" w:rsidRDefault="00173B8E"/>
        </w:tc>
      </w:tr>
      <w:tr w:rsidR="00173B8E" w14:paraId="30360018" w14:textId="77777777" w:rsidTr="0039118D">
        <w:trPr>
          <w:trHeight w:hRule="exact" w:val="847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0E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0F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0" w14:textId="77777777" w:rsidR="00173B8E" w:rsidRPr="00173B8E" w:rsidRDefault="00173B8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1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12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ind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9B40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13" w14:textId="537444EA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4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5" w14:textId="77777777" w:rsidR="00173B8E" w:rsidRPr="00173B8E" w:rsidRDefault="00173B8E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6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6-10</w:t>
            </w:r>
          </w:p>
        </w:tc>
        <w:tc>
          <w:tcPr>
            <w:tcW w:w="72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17" w14:textId="77777777" w:rsidR="00173B8E" w:rsidRDefault="00173B8E"/>
        </w:tc>
      </w:tr>
      <w:tr w:rsidR="00173B8E" w14:paraId="30360023" w14:textId="77777777" w:rsidTr="0039118D">
        <w:trPr>
          <w:trHeight w:hRule="exact" w:val="717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19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A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B" w14:textId="77777777" w:rsidR="00173B8E" w:rsidRPr="00173B8E" w:rsidRDefault="00173B8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C" w14:textId="77777777" w:rsidR="00173B8E" w:rsidRPr="00173B8E" w:rsidRDefault="00173B8E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1D" w14:textId="77777777" w:rsidR="00173B8E" w:rsidRDefault="00173B8E" w:rsidP="00173B8E">
            <w:pPr>
              <w:pStyle w:val="TableParagraph"/>
              <w:numPr>
                <w:ilvl w:val="0"/>
                <w:numId w:val="5"/>
              </w:numPr>
              <w:spacing w:before="2" w:line="252" w:lineRule="exact"/>
              <w:ind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F80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1E" w14:textId="3044C2B6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1F" w14:textId="77777777" w:rsidR="00173B8E" w:rsidRPr="00173B8E" w:rsidRDefault="00173B8E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20" w14:textId="77777777" w:rsidR="00173B8E" w:rsidRPr="00173B8E" w:rsidRDefault="00173B8E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21" w14:textId="77777777" w:rsidR="00173B8E" w:rsidRPr="00173B8E" w:rsidRDefault="00173B8E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173B8E">
              <w:rPr>
                <w:rFonts w:ascii="Arial"/>
                <w:sz w:val="16"/>
                <w:szCs w:val="16"/>
              </w:rPr>
              <w:t>1-5</w:t>
            </w:r>
          </w:p>
        </w:tc>
        <w:tc>
          <w:tcPr>
            <w:tcW w:w="72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22" w14:textId="77777777" w:rsidR="00173B8E" w:rsidRDefault="00173B8E"/>
        </w:tc>
      </w:tr>
      <w:tr w:rsidR="00173B8E" w14:paraId="30360028" w14:textId="77777777" w:rsidTr="0039118D">
        <w:trPr>
          <w:trHeight w:hRule="exact" w:val="266"/>
        </w:trPr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24" w14:textId="77777777" w:rsidR="00173B8E" w:rsidRDefault="00173B8E"/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25" w14:textId="77777777" w:rsidR="00173B8E" w:rsidRDefault="00173B8E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EB25" w14:textId="77777777" w:rsidR="00173B8E" w:rsidRDefault="00173B8E">
            <w:pPr>
              <w:pStyle w:val="TableParagraph"/>
              <w:ind w:left="105"/>
              <w:rPr>
                <w:rFonts w:asci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26" w14:textId="5569D41B" w:rsidR="00173B8E" w:rsidRDefault="00173B8E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7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27" w14:textId="77777777" w:rsidR="00173B8E" w:rsidRDefault="00173B8E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60029" w14:textId="77777777"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3036002A" w14:textId="77777777"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14:paraId="3036002B" w14:textId="2EF865B9" w:rsidR="00637098" w:rsidRPr="00F440A7" w:rsidRDefault="009F7A16">
      <w:pPr>
        <w:pStyle w:val="BodyText"/>
        <w:spacing w:before="4"/>
        <w:ind w:right="196"/>
        <w:rPr>
          <w:b/>
          <w:bCs/>
          <w:sz w:val="28"/>
          <w:szCs w:val="28"/>
        </w:rPr>
      </w:pPr>
      <w:r w:rsidRPr="00F440A7">
        <w:rPr>
          <w:b/>
          <w:bCs/>
          <w:sz w:val="28"/>
          <w:szCs w:val="28"/>
        </w:rPr>
        <w:t>Completeness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is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not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only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about how</w:t>
      </w:r>
      <w:r w:rsidRPr="00F440A7">
        <w:rPr>
          <w:b/>
          <w:bCs/>
          <w:spacing w:val="-5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well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solution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meets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the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objectives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set by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the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student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but</w:t>
      </w:r>
      <w:r w:rsidRPr="00F440A7">
        <w:rPr>
          <w:b/>
          <w:bCs/>
          <w:spacing w:val="-3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also what an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expected</w:t>
      </w:r>
      <w:r w:rsidRPr="00F440A7">
        <w:rPr>
          <w:b/>
          <w:bCs/>
          <w:spacing w:val="-4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technical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solution</w:t>
      </w:r>
      <w:r w:rsidRPr="00F440A7">
        <w:rPr>
          <w:b/>
          <w:bCs/>
          <w:spacing w:val="-2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>might</w:t>
      </w:r>
      <w:r w:rsidRPr="00F440A7">
        <w:rPr>
          <w:b/>
          <w:bCs/>
          <w:spacing w:val="-1"/>
          <w:sz w:val="28"/>
          <w:szCs w:val="28"/>
        </w:rPr>
        <w:t xml:space="preserve"> </w:t>
      </w:r>
      <w:r w:rsidRPr="00F440A7">
        <w:rPr>
          <w:b/>
          <w:bCs/>
          <w:sz w:val="28"/>
          <w:szCs w:val="28"/>
        </w:rPr>
        <w:t xml:space="preserve">perform for </w:t>
      </w:r>
      <w:r w:rsidR="00075078">
        <w:rPr>
          <w:b/>
          <w:bCs/>
          <w:sz w:val="28"/>
          <w:szCs w:val="28"/>
        </w:rPr>
        <w:t>the</w:t>
      </w:r>
      <w:r w:rsidRPr="00F440A7">
        <w:rPr>
          <w:b/>
          <w:bCs/>
          <w:sz w:val="28"/>
          <w:szCs w:val="28"/>
        </w:rPr>
        <w:t xml:space="preserve"> </w:t>
      </w:r>
      <w:r w:rsidR="00075078">
        <w:rPr>
          <w:b/>
          <w:bCs/>
          <w:sz w:val="28"/>
          <w:szCs w:val="28"/>
        </w:rPr>
        <w:t>solution of the problem</w:t>
      </w:r>
      <w:r w:rsidRPr="00F440A7">
        <w:rPr>
          <w:b/>
          <w:bCs/>
          <w:sz w:val="28"/>
          <w:szCs w:val="28"/>
        </w:rPr>
        <w:t>.</w:t>
      </w:r>
    </w:p>
    <w:p w14:paraId="3036002C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3036002D" w14:textId="77777777"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15522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594"/>
        <w:gridCol w:w="636"/>
        <w:gridCol w:w="708"/>
        <w:gridCol w:w="7122"/>
      </w:tblGrid>
      <w:tr w:rsidR="004B3468" w14:paraId="3036002F" w14:textId="77777777" w:rsidTr="00D43274">
        <w:trPr>
          <w:trHeight w:hRule="exact" w:val="295"/>
        </w:trPr>
        <w:tc>
          <w:tcPr>
            <w:tcW w:w="15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2E" w14:textId="75F1C0CD" w:rsid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4B3468" w14:paraId="30360034" w14:textId="77777777" w:rsidTr="004B3468">
        <w:trPr>
          <w:trHeight w:hRule="exact" w:val="278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30" w14:textId="59474E6D" w:rsidR="004B3468" w:rsidRP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31" w14:textId="77777777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3330F82" w14:textId="21CE88E8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32" w14:textId="2C847BD3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m</w:t>
            </w:r>
            <w:r w:rsidRPr="004B3468">
              <w:rPr>
                <w:rFonts w:ascii="Arial"/>
                <w:b/>
                <w:sz w:val="16"/>
                <w:szCs w:val="16"/>
              </w:rPr>
              <w:t>ark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33" w14:textId="77777777" w:rsidR="004B3468" w:rsidRP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4B3468" w14:paraId="30360040" w14:textId="77777777" w:rsidTr="004B3468">
        <w:trPr>
          <w:trHeight w:hRule="exact" w:val="2035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35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6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7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8" w14:textId="77777777" w:rsidR="004B3468" w:rsidRPr="004B3468" w:rsidRDefault="004B3468">
            <w:pPr>
              <w:pStyle w:val="TableParagraph"/>
              <w:spacing w:before="126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39" w14:textId="64812748" w:rsidR="004B3468" w:rsidRDefault="004B3468" w:rsidP="004B3468">
            <w:pPr>
              <w:pStyle w:val="TableParagraph"/>
              <w:numPr>
                <w:ilvl w:val="0"/>
                <w:numId w:val="5"/>
              </w:numPr>
              <w:spacing w:before="2" w:line="237" w:lineRule="auto"/>
              <w:ind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 w:rsidR="00075078">
              <w:rPr>
                <w:rFonts w:ascii="Arial"/>
              </w:rPr>
              <w:t xml:space="preserve">the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 w:rsidR="00075078">
              <w:rPr>
                <w:rFonts w:ascii="Arial"/>
              </w:rPr>
              <w:t>at the end of this document.</w:t>
            </w:r>
          </w:p>
          <w:p w14:paraId="3036003A" w14:textId="77777777" w:rsidR="004B3468" w:rsidRDefault="004B3468" w:rsidP="004B3468">
            <w:pPr>
              <w:pStyle w:val="TableParagraph"/>
              <w:numPr>
                <w:ilvl w:val="0"/>
                <w:numId w:val="5"/>
              </w:numPr>
              <w:spacing w:before="4"/>
              <w:ind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C6A1" w14:textId="77777777" w:rsidR="004B3468" w:rsidRDefault="004B3468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3B" w14:textId="38E6C79E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C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D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3E" w14:textId="77777777" w:rsidR="004B3468" w:rsidRPr="004B3468" w:rsidRDefault="004B3468">
            <w:pPr>
              <w:pStyle w:val="TableParagraph"/>
              <w:spacing w:before="126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19-27</w:t>
            </w:r>
          </w:p>
        </w:tc>
        <w:tc>
          <w:tcPr>
            <w:tcW w:w="71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3F" w14:textId="300FFB88" w:rsidR="004B3468" w:rsidRDefault="00075078"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STUDENTS: make sure you highlight the techniques you have used in the table at the end of this document.</w:t>
            </w:r>
          </w:p>
        </w:tc>
      </w:tr>
      <w:tr w:rsidR="004B3468" w14:paraId="3036004E" w14:textId="77777777" w:rsidTr="004B3468">
        <w:trPr>
          <w:trHeight w:hRule="exact" w:val="2258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41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2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3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4" w14:textId="77777777" w:rsidR="004B3468" w:rsidRPr="004B3468" w:rsidRDefault="004B3468">
            <w:pPr>
              <w:pStyle w:val="TableParagraph"/>
              <w:spacing w:before="7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5" w14:textId="77777777" w:rsidR="004B3468" w:rsidRPr="004B3468" w:rsidRDefault="004B346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FD05" w14:textId="77777777" w:rsidR="00075078" w:rsidRDefault="004B3468" w:rsidP="00075078">
            <w:pPr>
              <w:pStyle w:val="TableParagraph"/>
              <w:numPr>
                <w:ilvl w:val="0"/>
                <w:numId w:val="5"/>
              </w:numPr>
              <w:spacing w:before="2" w:line="237" w:lineRule="auto"/>
              <w:ind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 w:rsidR="00075078">
              <w:rPr>
                <w:rFonts w:ascii="Arial"/>
              </w:rPr>
              <w:t xml:space="preserve">in the </w:t>
            </w:r>
            <w:r w:rsidR="00075078">
              <w:rPr>
                <w:rFonts w:ascii="Arial"/>
                <w:b/>
              </w:rPr>
              <w:t>Table</w:t>
            </w:r>
            <w:r w:rsidR="00075078">
              <w:rPr>
                <w:rFonts w:ascii="Arial"/>
                <w:b/>
                <w:spacing w:val="-3"/>
              </w:rPr>
              <w:t xml:space="preserve"> </w:t>
            </w:r>
            <w:r w:rsidR="00075078">
              <w:rPr>
                <w:rFonts w:ascii="Arial"/>
              </w:rPr>
              <w:t>at the end of this document.</w:t>
            </w:r>
          </w:p>
          <w:p w14:paraId="30360047" w14:textId="08FEA786" w:rsidR="004B3468" w:rsidRDefault="004B3468" w:rsidP="004B3468">
            <w:pPr>
              <w:pStyle w:val="TableParagraph"/>
              <w:numPr>
                <w:ilvl w:val="0"/>
                <w:numId w:val="5"/>
              </w:numPr>
              <w:ind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8AB7" w14:textId="77777777" w:rsidR="004B3468" w:rsidRDefault="004B3468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48" w14:textId="68C4B3E0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9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A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B" w14:textId="77777777" w:rsidR="004B3468" w:rsidRPr="004B3468" w:rsidRDefault="004B3468">
            <w:pPr>
              <w:pStyle w:val="TableParagraph"/>
              <w:spacing w:before="7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4C" w14:textId="77777777" w:rsidR="004B3468" w:rsidRPr="004B3468" w:rsidRDefault="004B346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10-18</w:t>
            </w:r>
          </w:p>
        </w:tc>
        <w:tc>
          <w:tcPr>
            <w:tcW w:w="71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4D" w14:textId="77777777" w:rsidR="004B3468" w:rsidRDefault="004B3468"/>
        </w:tc>
      </w:tr>
      <w:tr w:rsidR="004B3468" w14:paraId="3036005A" w14:textId="77777777" w:rsidTr="004B3468">
        <w:trPr>
          <w:trHeight w:hRule="exact" w:val="1781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4F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0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1" w14:textId="77777777" w:rsidR="004B3468" w:rsidRPr="004B3468" w:rsidRDefault="004B3468">
            <w:pPr>
              <w:pStyle w:val="TableParagraph"/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2" w14:textId="77777777" w:rsidR="004B3468" w:rsidRPr="004B3468" w:rsidRDefault="004B346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3" w14:textId="7E60034F" w:rsidR="004B3468" w:rsidRPr="00075078" w:rsidRDefault="004B3468" w:rsidP="00075078">
            <w:pPr>
              <w:pStyle w:val="TableParagraph"/>
              <w:numPr>
                <w:ilvl w:val="0"/>
                <w:numId w:val="5"/>
              </w:numPr>
              <w:spacing w:before="2" w:line="237" w:lineRule="auto"/>
              <w:ind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</w:t>
            </w:r>
            <w:r w:rsidR="00075078">
              <w:rPr>
                <w:rFonts w:ascii="Arial"/>
              </w:rPr>
              <w:t xml:space="preserve">in the </w:t>
            </w:r>
            <w:r w:rsidR="00075078">
              <w:rPr>
                <w:rFonts w:ascii="Arial"/>
                <w:b/>
              </w:rPr>
              <w:t>Table</w:t>
            </w:r>
            <w:r w:rsidR="00075078">
              <w:rPr>
                <w:rFonts w:ascii="Arial"/>
                <w:b/>
                <w:spacing w:val="-3"/>
              </w:rPr>
              <w:t xml:space="preserve"> </w:t>
            </w:r>
            <w:r w:rsidR="00075078">
              <w:rPr>
                <w:rFonts w:ascii="Arial"/>
              </w:rPr>
              <w:t>at the end of this document.</w:t>
            </w:r>
          </w:p>
          <w:p w14:paraId="30360054" w14:textId="77777777" w:rsidR="004B3468" w:rsidRDefault="004B3468" w:rsidP="004B3468">
            <w:pPr>
              <w:pStyle w:val="TableParagraph"/>
              <w:numPr>
                <w:ilvl w:val="0"/>
                <w:numId w:val="5"/>
              </w:numPr>
              <w:ind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174E" w14:textId="77777777" w:rsidR="004B3468" w:rsidRDefault="004B3468">
            <w:pPr>
              <w:pStyle w:val="TableParagraph"/>
              <w:rPr>
                <w:rFonts w:ascii="Arial" w:eastAsia="Arial" w:hAnsi="Arial" w:cs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5" w14:textId="6A176F5C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6" w14:textId="77777777" w:rsidR="004B3468" w:rsidRPr="004B3468" w:rsidRDefault="004B3468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7" w14:textId="77777777" w:rsidR="004B3468" w:rsidRPr="004B3468" w:rsidRDefault="004B3468">
            <w:pPr>
              <w:pStyle w:val="TableParagraph"/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</w:p>
          <w:p w14:paraId="30360058" w14:textId="77777777" w:rsidR="004B3468" w:rsidRPr="004B3468" w:rsidRDefault="004B346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1-9</w:t>
            </w:r>
          </w:p>
        </w:tc>
        <w:tc>
          <w:tcPr>
            <w:tcW w:w="71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9" w14:textId="77777777" w:rsidR="004B3468" w:rsidRDefault="004B3468"/>
        </w:tc>
      </w:tr>
      <w:tr w:rsidR="004B3468" w14:paraId="3036005F" w14:textId="77777777" w:rsidTr="004B3468">
        <w:trPr>
          <w:trHeight w:hRule="exact" w:val="264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B" w14:textId="77777777" w:rsidR="004B3468" w:rsidRDefault="004B3468"/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C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C843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5D" w14:textId="5742E0FA" w:rsidR="004B3468" w:rsidRP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5E" w14:textId="77777777" w:rsid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60060" w14:textId="77777777"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14:paraId="30360061" w14:textId="77777777" w:rsidR="00637098" w:rsidRPr="00075078" w:rsidRDefault="009F7A16">
      <w:pPr>
        <w:pStyle w:val="BodyText"/>
        <w:spacing w:line="252" w:lineRule="exact"/>
        <w:ind w:right="196"/>
        <w:rPr>
          <w:sz w:val="24"/>
          <w:szCs w:val="24"/>
        </w:rPr>
      </w:pPr>
      <w:r w:rsidRPr="00075078">
        <w:rPr>
          <w:sz w:val="24"/>
          <w:szCs w:val="24"/>
        </w:rPr>
        <w:t>The mark to be awarded, within the level, should be decided upon using these</w:t>
      </w:r>
      <w:r w:rsidRPr="00075078">
        <w:rPr>
          <w:spacing w:val="-32"/>
          <w:sz w:val="24"/>
          <w:szCs w:val="24"/>
        </w:rPr>
        <w:t xml:space="preserve"> </w:t>
      </w:r>
      <w:r w:rsidRPr="00075078">
        <w:rPr>
          <w:sz w:val="24"/>
          <w:szCs w:val="24"/>
        </w:rPr>
        <w:t>factors:</w:t>
      </w:r>
    </w:p>
    <w:p w14:paraId="30360062" w14:textId="77777777" w:rsidR="00637098" w:rsidRPr="0007507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extent to which the criteria for the level have been</w:t>
      </w:r>
      <w:r w:rsidRPr="00075078">
        <w:rPr>
          <w:rFonts w:ascii="Arial"/>
          <w:spacing w:val="-12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achieved</w:t>
      </w:r>
    </w:p>
    <w:p w14:paraId="30360063" w14:textId="77777777" w:rsidR="00637098" w:rsidRPr="0007507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quality of the coding style that the student has</w:t>
      </w:r>
      <w:r w:rsidRPr="00075078">
        <w:rPr>
          <w:rFonts w:ascii="Arial"/>
          <w:spacing w:val="-4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demonstrated</w:t>
      </w:r>
    </w:p>
    <w:p w14:paraId="30360064" w14:textId="77777777" w:rsidR="00637098" w:rsidRPr="0007507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  <w:sz w:val="24"/>
          <w:szCs w:val="24"/>
        </w:rPr>
      </w:pPr>
      <w:r w:rsidRPr="00075078">
        <w:rPr>
          <w:rFonts w:ascii="Arial"/>
          <w:sz w:val="24"/>
          <w:szCs w:val="24"/>
        </w:rPr>
        <w:t>The effectiveness of the</w:t>
      </w:r>
      <w:r w:rsidRPr="00075078">
        <w:rPr>
          <w:rFonts w:ascii="Arial"/>
          <w:spacing w:val="-5"/>
          <w:sz w:val="24"/>
          <w:szCs w:val="24"/>
        </w:rPr>
        <w:t xml:space="preserve"> </w:t>
      </w:r>
      <w:r w:rsidRPr="00075078">
        <w:rPr>
          <w:rFonts w:ascii="Arial"/>
          <w:sz w:val="24"/>
          <w:szCs w:val="24"/>
        </w:rPr>
        <w:t>solution.</w:t>
      </w:r>
    </w:p>
    <w:p w14:paraId="30360066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30360067" w14:textId="77777777"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154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592"/>
        <w:gridCol w:w="638"/>
        <w:gridCol w:w="708"/>
        <w:gridCol w:w="7020"/>
      </w:tblGrid>
      <w:tr w:rsidR="004B3468" w14:paraId="30360069" w14:textId="77777777" w:rsidTr="004B3468">
        <w:trPr>
          <w:trHeight w:hRule="exact" w:val="263"/>
        </w:trPr>
        <w:tc>
          <w:tcPr>
            <w:tcW w:w="15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68" w14:textId="08A25902" w:rsidR="004B3468" w:rsidRDefault="004B3468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4B3468" w14:paraId="3036006E" w14:textId="77777777" w:rsidTr="004B3468">
        <w:trPr>
          <w:trHeight w:hRule="exact" w:val="264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6A" w14:textId="6E9FDF38" w:rsidR="004B3468" w:rsidRP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6B" w14:textId="77777777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B66F5" w14:textId="09E2D203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6C" w14:textId="68986AF0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6D" w14:textId="77777777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4B3468" w14:paraId="30360077" w14:textId="77777777" w:rsidTr="004B3468">
        <w:trPr>
          <w:trHeight w:hRule="exact" w:val="1526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6F" w14:textId="77777777" w:rsidR="004B3468" w:rsidRPr="004B3468" w:rsidRDefault="004B346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0" w14:textId="77777777" w:rsidR="004B3468" w:rsidRPr="004B3468" w:rsidRDefault="004B346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1" w14:textId="77777777" w:rsidR="004B3468" w:rsidRPr="004B3468" w:rsidRDefault="004B346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72" w14:textId="77777777" w:rsidR="004B3468" w:rsidRDefault="004B3468" w:rsidP="00075078">
            <w:pPr>
              <w:pStyle w:val="TableParagraph"/>
              <w:numPr>
                <w:ilvl w:val="0"/>
                <w:numId w:val="6"/>
              </w:numPr>
              <w:ind w:left="357" w:right="666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EF49" w14:textId="77777777" w:rsidR="004B3468" w:rsidRDefault="004B346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73" w14:textId="79B9A2D0" w:rsidR="004B3468" w:rsidRPr="004B3468" w:rsidRDefault="004B346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4" w14:textId="77777777" w:rsidR="004B3468" w:rsidRPr="004B3468" w:rsidRDefault="004B346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5" w14:textId="77777777" w:rsidR="004B3468" w:rsidRPr="004B3468" w:rsidRDefault="004B346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7-8</w:t>
            </w:r>
          </w:p>
        </w:tc>
        <w:tc>
          <w:tcPr>
            <w:tcW w:w="7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76" w14:textId="77777777" w:rsidR="004B3468" w:rsidRDefault="004B3468"/>
        </w:tc>
      </w:tr>
      <w:tr w:rsidR="004B3468" w14:paraId="30360080" w14:textId="77777777" w:rsidTr="004B3468">
        <w:trPr>
          <w:trHeight w:hRule="exact" w:val="1529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78" w14:textId="77777777" w:rsidR="004B3468" w:rsidRPr="004B3468" w:rsidRDefault="004B346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9" w14:textId="77777777" w:rsidR="004B3468" w:rsidRPr="004B3468" w:rsidRDefault="004B346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A" w14:textId="77777777" w:rsidR="004B3468" w:rsidRPr="004B3468" w:rsidRDefault="004B346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7B" w14:textId="77777777" w:rsidR="004B3468" w:rsidRDefault="004B3468" w:rsidP="00075078">
            <w:pPr>
              <w:pStyle w:val="TableParagraph"/>
              <w:numPr>
                <w:ilvl w:val="0"/>
                <w:numId w:val="6"/>
              </w:numPr>
              <w:ind w:left="357" w:right="213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make clear that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906F" w14:textId="77777777" w:rsidR="004B3468" w:rsidRDefault="004B346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7C" w14:textId="0293A8C0" w:rsidR="004B3468" w:rsidRPr="004B3468" w:rsidRDefault="004B346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D" w14:textId="77777777" w:rsidR="004B3468" w:rsidRPr="004B3468" w:rsidRDefault="004B346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7E" w14:textId="77777777" w:rsidR="004B3468" w:rsidRPr="004B3468" w:rsidRDefault="004B346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5-6</w:t>
            </w:r>
          </w:p>
        </w:tc>
        <w:tc>
          <w:tcPr>
            <w:tcW w:w="7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7F" w14:textId="77777777" w:rsidR="004B3468" w:rsidRDefault="004B3468"/>
        </w:tc>
      </w:tr>
      <w:tr w:rsidR="00075078" w14:paraId="3036008C" w14:textId="77777777" w:rsidTr="00075078">
        <w:trPr>
          <w:trHeight w:hRule="exact" w:val="1020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81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2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3" w14:textId="77777777" w:rsidR="00075078" w:rsidRPr="004B3468" w:rsidRDefault="0007507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C5245ED" w14:textId="77777777" w:rsidR="00075078" w:rsidRPr="004B3468" w:rsidRDefault="0007507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  <w:p w14:paraId="7B519AB1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4A87369" w14:textId="77777777" w:rsidR="00075078" w:rsidRPr="004B3468" w:rsidRDefault="0007507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4" w14:textId="77777777" w:rsidR="00075078" w:rsidRPr="004B3468" w:rsidRDefault="00075078" w:rsidP="00D43274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86" w14:textId="5C33A244" w:rsidR="00075078" w:rsidRPr="00075078" w:rsidRDefault="00075078" w:rsidP="00075078">
            <w:pPr>
              <w:pStyle w:val="TableParagraph"/>
              <w:numPr>
                <w:ilvl w:val="0"/>
                <w:numId w:val="6"/>
              </w:numPr>
              <w:ind w:left="357" w:right="126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 xml:space="preserve">of moderately extensive </w:t>
            </w:r>
            <w:proofErr w:type="gramStart"/>
            <w:r>
              <w:rPr>
                <w:rFonts w:ascii="Arial"/>
              </w:rPr>
              <w:t>testing, but</w:t>
            </w:r>
            <w:proofErr w:type="gramEnd"/>
            <w:r>
              <w:rPr>
                <w:rFonts w:ascii="Arial"/>
              </w:rPr>
              <w:t xml:space="preserve">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E439" w14:textId="77777777" w:rsidR="00075078" w:rsidRDefault="0007507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87" w14:textId="045AE57F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8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9" w14:textId="77777777" w:rsidR="00075078" w:rsidRPr="004B3468" w:rsidRDefault="0007507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3B8638A" w14:textId="77777777" w:rsidR="00075078" w:rsidRPr="004B3468" w:rsidRDefault="0007507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3-4</w:t>
            </w:r>
          </w:p>
          <w:p w14:paraId="53CF4774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1F4FEF4" w14:textId="77777777" w:rsidR="00075078" w:rsidRPr="004B3468" w:rsidRDefault="0007507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8A" w14:textId="77777777" w:rsidR="00075078" w:rsidRPr="004B3468" w:rsidRDefault="00075078" w:rsidP="00D43274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8B" w14:textId="77777777" w:rsidR="00075078" w:rsidRDefault="00075078"/>
        </w:tc>
      </w:tr>
      <w:tr w:rsidR="00075078" w14:paraId="30360096" w14:textId="77777777" w:rsidTr="00075078">
        <w:trPr>
          <w:trHeight w:hRule="exact" w:val="365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8F" w14:textId="1BCA373E" w:rsidR="00075078" w:rsidRPr="004B3468" w:rsidRDefault="00075078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1" w14:textId="6C7499DE" w:rsidR="00075078" w:rsidRDefault="00075078" w:rsidP="00075078">
            <w:pPr>
              <w:pStyle w:val="TableParagraph"/>
              <w:numPr>
                <w:ilvl w:val="0"/>
                <w:numId w:val="6"/>
              </w:numPr>
              <w:spacing w:line="252" w:lineRule="exact"/>
              <w:ind w:left="357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E964" w14:textId="77777777" w:rsidR="00075078" w:rsidRDefault="0007507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4" w14:textId="22C781ED" w:rsidR="00075078" w:rsidRPr="004B3468" w:rsidRDefault="00075078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5" w14:textId="77777777" w:rsidR="00075078" w:rsidRDefault="00075078"/>
        </w:tc>
      </w:tr>
      <w:tr w:rsidR="00075078" w14:paraId="1C036C54" w14:textId="77777777" w:rsidTr="00075078">
        <w:trPr>
          <w:trHeight w:hRule="exact" w:val="913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897983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0A206F1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C5BCF26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FD10194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FD5B5F7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4EA0827" w14:textId="77777777" w:rsidR="0007507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3213EFF" w14:textId="24B2A82A" w:rsidR="00075078" w:rsidRPr="004B3468" w:rsidRDefault="00075078" w:rsidP="0007507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C455" w14:textId="42BB9597" w:rsidR="00075078" w:rsidRPr="00075078" w:rsidRDefault="00075078" w:rsidP="00075078">
            <w:pPr>
              <w:pStyle w:val="TableParagraph"/>
              <w:numPr>
                <w:ilvl w:val="0"/>
                <w:numId w:val="6"/>
              </w:numPr>
              <w:ind w:left="357" w:right="677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C8EB" w14:textId="77777777" w:rsidR="00075078" w:rsidRDefault="0007507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0A7E7B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7DCFD815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34FD8B0F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2CCA42C1" w14:textId="558F46A5" w:rsidR="00075078" w:rsidRDefault="00663EEF">
            <w:pPr>
              <w:pStyle w:val="TableParagraph"/>
              <w:rPr>
                <w:rFonts w:ascii="Arial"/>
                <w:sz w:val="16"/>
                <w:szCs w:val="16"/>
              </w:rPr>
            </w:pPr>
            <w:r>
              <w:rPr>
                <w:rFonts w:ascii="Arial"/>
                <w:sz w:val="16"/>
                <w:szCs w:val="16"/>
              </w:rPr>
              <w:t>1-3</w:t>
            </w:r>
          </w:p>
          <w:p w14:paraId="67159178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1469284F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1A1348B1" w14:textId="77777777" w:rsidR="00075078" w:rsidRDefault="00075078">
            <w:pPr>
              <w:pStyle w:val="TableParagraph"/>
              <w:rPr>
                <w:rFonts w:ascii="Arial"/>
                <w:sz w:val="16"/>
                <w:szCs w:val="16"/>
              </w:rPr>
            </w:pPr>
          </w:p>
          <w:p w14:paraId="038AC9A0" w14:textId="213C1C38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1-2</w:t>
            </w:r>
          </w:p>
        </w:tc>
        <w:tc>
          <w:tcPr>
            <w:tcW w:w="7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A1F7" w14:textId="77777777" w:rsidR="00075078" w:rsidRDefault="00075078"/>
        </w:tc>
      </w:tr>
      <w:tr w:rsidR="00075078" w14:paraId="79CD651B" w14:textId="77777777" w:rsidTr="00075078">
        <w:trPr>
          <w:trHeight w:hRule="exact" w:val="322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A60F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7B98" w14:textId="4D97F490" w:rsidR="00075078" w:rsidRDefault="00075078" w:rsidP="00075078">
            <w:pPr>
              <w:pStyle w:val="TableParagraph"/>
              <w:numPr>
                <w:ilvl w:val="0"/>
                <w:numId w:val="6"/>
              </w:numPr>
              <w:ind w:left="357" w:right="677" w:hanging="357"/>
              <w:rPr>
                <w:rFonts w:ascii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5083" w14:textId="77777777" w:rsidR="00075078" w:rsidRDefault="0007507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6058" w14:textId="77777777" w:rsidR="00075078" w:rsidRPr="004B3468" w:rsidRDefault="00075078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F6FE" w14:textId="77777777" w:rsidR="00075078" w:rsidRDefault="00075078"/>
        </w:tc>
      </w:tr>
      <w:tr w:rsidR="004B3468" w14:paraId="3036009B" w14:textId="77777777" w:rsidTr="004B3468">
        <w:trPr>
          <w:trHeight w:hRule="exact" w:val="262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7" w14:textId="77777777" w:rsidR="004B3468" w:rsidRDefault="004B3468"/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8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6C8D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99" w14:textId="75BA6BF4" w:rsidR="004B3468" w:rsidRP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9A" w14:textId="77777777" w:rsid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6009C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14:paraId="3036009D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15420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"/>
        <w:gridCol w:w="6663"/>
        <w:gridCol w:w="567"/>
        <w:gridCol w:w="567"/>
        <w:gridCol w:w="7161"/>
      </w:tblGrid>
      <w:tr w:rsidR="004B3468" w14:paraId="3036009F" w14:textId="77777777" w:rsidTr="00D43274">
        <w:trPr>
          <w:trHeight w:hRule="exact" w:val="264"/>
        </w:trPr>
        <w:tc>
          <w:tcPr>
            <w:tcW w:w="154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9E" w14:textId="2CA814F8" w:rsid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4B3468" w14:paraId="303600A4" w14:textId="77777777" w:rsidTr="00663EEF">
        <w:trPr>
          <w:trHeight w:hRule="exact" w:val="262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A0" w14:textId="17114D24" w:rsidR="004B3468" w:rsidRP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L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A1" w14:textId="77777777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Criteria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2F26DC2" w14:textId="4464ABB9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page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A2" w14:textId="7A2D9D24" w:rsidR="004B3468" w:rsidRPr="004B3468" w:rsidRDefault="004B3468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Mark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A3" w14:textId="77777777" w:rsidR="004B3468" w:rsidRP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b/>
                <w:sz w:val="16"/>
                <w:szCs w:val="16"/>
              </w:rPr>
              <w:t>Comments/evidence</w:t>
            </w:r>
          </w:p>
        </w:tc>
      </w:tr>
      <w:tr w:rsidR="00663EEF" w14:paraId="303600AE" w14:textId="77777777" w:rsidTr="00663EEF">
        <w:trPr>
          <w:trHeight w:hRule="exact" w:val="650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A5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A6" w14:textId="77777777" w:rsidR="00663EEF" w:rsidRPr="004B3468" w:rsidRDefault="00663E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A7" w14:textId="77777777" w:rsidR="00663EEF" w:rsidRPr="004B3468" w:rsidRDefault="00663EEF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A9" w14:textId="62E3D541" w:rsidR="00663EEF" w:rsidRPr="00663EEF" w:rsidRDefault="00663EEF" w:rsidP="00663EEF">
            <w:pPr>
              <w:pStyle w:val="TableParagraph"/>
              <w:numPr>
                <w:ilvl w:val="0"/>
                <w:numId w:val="6"/>
              </w:numPr>
              <w:ind w:left="357" w:right="119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Full consideration given to how well the outcome meets </w:t>
            </w:r>
            <w:proofErr w:type="gramStart"/>
            <w:r>
              <w:rPr>
                <w:rFonts w:ascii="Arial"/>
              </w:rPr>
              <w:t>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662D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AA" w14:textId="696972BB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AB" w14:textId="77777777" w:rsidR="00663EEF" w:rsidRPr="004B3468" w:rsidRDefault="00663E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AC" w14:textId="77777777" w:rsidR="00663EEF" w:rsidRPr="004B3468" w:rsidRDefault="00663EEF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4</w:t>
            </w:r>
          </w:p>
        </w:tc>
        <w:tc>
          <w:tcPr>
            <w:tcW w:w="71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AD" w14:textId="77777777" w:rsidR="00663EEF" w:rsidRDefault="00663EEF"/>
        </w:tc>
      </w:tr>
      <w:tr w:rsidR="00663EEF" w14:paraId="2E96839A" w14:textId="77777777" w:rsidTr="00663EEF">
        <w:trPr>
          <w:trHeight w:hRule="exact" w:val="1140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BD97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4783" w14:textId="1348C810" w:rsidR="00663EEF" w:rsidRDefault="00663EEF" w:rsidP="00663EEF">
            <w:pPr>
              <w:pStyle w:val="TableParagraph"/>
              <w:numPr>
                <w:ilvl w:val="0"/>
                <w:numId w:val="6"/>
              </w:numPr>
              <w:ind w:left="357" w:right="119" w:hanging="357"/>
              <w:rPr>
                <w:rFonts w:ascii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797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953D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7D28E3" w14:textId="77777777" w:rsidR="00663EEF" w:rsidRDefault="00663EEF"/>
        </w:tc>
      </w:tr>
      <w:tr w:rsidR="00663EEF" w14:paraId="303600BA" w14:textId="77777777" w:rsidTr="00663EEF">
        <w:trPr>
          <w:trHeight w:hRule="exact" w:val="609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AF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0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1" w14:textId="77777777" w:rsidR="00663EEF" w:rsidRPr="004B3468" w:rsidRDefault="00663E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2" w14:textId="77777777" w:rsidR="00663EEF" w:rsidRPr="004B3468" w:rsidRDefault="00663EEF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B4" w14:textId="48F5F678" w:rsidR="00663EEF" w:rsidRPr="00663EEF" w:rsidRDefault="00663EEF" w:rsidP="00663EEF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949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outcome meets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6BE5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B5" w14:textId="39537196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6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7" w14:textId="77777777" w:rsidR="00663EEF" w:rsidRPr="004B3468" w:rsidRDefault="00663E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8" w14:textId="77777777" w:rsidR="00663EEF" w:rsidRPr="004B3468" w:rsidRDefault="00663EEF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3</w:t>
            </w: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B9" w14:textId="77777777" w:rsidR="00663EEF" w:rsidRDefault="00663EEF"/>
        </w:tc>
      </w:tr>
      <w:tr w:rsidR="00663EEF" w14:paraId="1FEFDB37" w14:textId="77777777" w:rsidTr="00663EEF">
        <w:trPr>
          <w:trHeight w:hRule="exact" w:val="1781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935A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DDFA" w14:textId="34CFFE33" w:rsidR="00663EEF" w:rsidRDefault="00663EEF" w:rsidP="00663EEF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949" w:hanging="357"/>
              <w:rPr>
                <w:rFonts w:ascii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AA71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9D2C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817EF2" w14:textId="77777777" w:rsidR="00663EEF" w:rsidRDefault="00663EEF"/>
        </w:tc>
      </w:tr>
      <w:tr w:rsidR="00663EEF" w14:paraId="303600C6" w14:textId="77777777" w:rsidTr="00663EEF">
        <w:trPr>
          <w:trHeight w:hRule="exact" w:val="1289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BB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C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D" w14:textId="77777777" w:rsidR="00663EEF" w:rsidRPr="004B3468" w:rsidRDefault="00663E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BE" w14:textId="77777777" w:rsidR="00663EEF" w:rsidRPr="004B3468" w:rsidRDefault="00663EEF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C0" w14:textId="1BD0054C" w:rsidR="00663EEF" w:rsidRPr="00663EEF" w:rsidRDefault="00663EEF" w:rsidP="00663EEF">
            <w:pPr>
              <w:pStyle w:val="TableParagraph"/>
              <w:numPr>
                <w:ilvl w:val="0"/>
                <w:numId w:val="7"/>
              </w:numPr>
              <w:ind w:left="357" w:right="127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0C31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C1" w14:textId="22ED1951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2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3" w14:textId="77777777" w:rsidR="00663EEF" w:rsidRPr="004B3468" w:rsidRDefault="00663EEF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4" w14:textId="77777777" w:rsidR="00663EEF" w:rsidRPr="004B3468" w:rsidRDefault="00663EEF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2</w:t>
            </w: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3600C5" w14:textId="77777777" w:rsidR="00663EEF" w:rsidRDefault="00663EEF"/>
        </w:tc>
      </w:tr>
      <w:tr w:rsidR="00663EEF" w14:paraId="35A7F9BF" w14:textId="77777777" w:rsidTr="00663EEF">
        <w:trPr>
          <w:trHeight w:hRule="exact" w:val="932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B0978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EEEF" w14:textId="20366DE3" w:rsidR="00663EEF" w:rsidRDefault="00663EEF" w:rsidP="00663EEF">
            <w:pPr>
              <w:pStyle w:val="TableParagraph"/>
              <w:numPr>
                <w:ilvl w:val="0"/>
                <w:numId w:val="7"/>
              </w:numPr>
              <w:ind w:left="357" w:right="127" w:hanging="357"/>
              <w:rPr>
                <w:rFonts w:ascii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4111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2375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C72A21" w14:textId="77777777" w:rsidR="00663EEF" w:rsidRDefault="00663EEF"/>
        </w:tc>
      </w:tr>
      <w:tr w:rsidR="00663EEF" w14:paraId="303600D0" w14:textId="77777777" w:rsidTr="00663EEF">
        <w:trPr>
          <w:trHeight w:hRule="exact" w:val="705"/>
        </w:trPr>
        <w:tc>
          <w:tcPr>
            <w:tcW w:w="4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3600C7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8" w14:textId="77777777" w:rsidR="00663EEF" w:rsidRPr="004B3468" w:rsidRDefault="00663E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9" w14:textId="77777777" w:rsidR="00663EEF" w:rsidRPr="004B3468" w:rsidRDefault="00663EEF">
            <w:pPr>
              <w:pStyle w:val="TableParagraph"/>
              <w:ind w:left="103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CB" w14:textId="3D775720" w:rsidR="00663EEF" w:rsidRPr="00663EEF" w:rsidRDefault="00663EEF" w:rsidP="00663EEF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166" w:hanging="3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9731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CC" w14:textId="466DB6DA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D" w14:textId="77777777" w:rsidR="00663EEF" w:rsidRPr="004B3468" w:rsidRDefault="00663EEF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03600CE" w14:textId="77777777" w:rsidR="00663EEF" w:rsidRPr="004B3468" w:rsidRDefault="00663EEF">
            <w:pPr>
              <w:pStyle w:val="TableParagraph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1</w:t>
            </w:r>
          </w:p>
        </w:tc>
        <w:tc>
          <w:tcPr>
            <w:tcW w:w="71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CF" w14:textId="77777777" w:rsidR="00663EEF" w:rsidRDefault="00663EEF"/>
        </w:tc>
      </w:tr>
      <w:tr w:rsidR="00663EEF" w14:paraId="7F0152EE" w14:textId="77777777" w:rsidTr="00663EEF">
        <w:trPr>
          <w:trHeight w:hRule="exact" w:val="724"/>
        </w:trPr>
        <w:tc>
          <w:tcPr>
            <w:tcW w:w="4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0CD3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D492" w14:textId="176EE73A" w:rsidR="00663EEF" w:rsidRDefault="00663EEF" w:rsidP="00663EEF">
            <w:pPr>
              <w:pStyle w:val="TableParagraph"/>
              <w:numPr>
                <w:ilvl w:val="0"/>
                <w:numId w:val="7"/>
              </w:numPr>
              <w:spacing w:line="242" w:lineRule="auto"/>
              <w:ind w:left="357" w:right="166" w:hanging="357"/>
              <w:rPr>
                <w:rFonts w:ascii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9752" w14:textId="77777777" w:rsidR="00663EEF" w:rsidRDefault="00663EEF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D3B2" w14:textId="77777777" w:rsidR="00663EEF" w:rsidRPr="004B3468" w:rsidRDefault="00663EEF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1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2244" w14:textId="77777777" w:rsidR="00663EEF" w:rsidRDefault="00663EEF"/>
        </w:tc>
      </w:tr>
      <w:tr w:rsidR="004B3468" w14:paraId="303600D5" w14:textId="77777777" w:rsidTr="00663EEF">
        <w:trPr>
          <w:trHeight w:hRule="exact" w:val="262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1" w14:textId="77777777" w:rsidR="004B3468" w:rsidRDefault="004B3468"/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2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FD937" w14:textId="77777777" w:rsidR="004B3468" w:rsidRDefault="004B3468">
            <w:pPr>
              <w:pStyle w:val="TableParagraph"/>
              <w:spacing w:line="251" w:lineRule="exact"/>
              <w:ind w:left="105"/>
              <w:rPr>
                <w:rFonts w:asci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3" w14:textId="50113660" w:rsidR="004B3468" w:rsidRPr="004B3468" w:rsidRDefault="004B3468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  <w:sz w:val="16"/>
                <w:szCs w:val="16"/>
              </w:rPr>
            </w:pPr>
            <w:r w:rsidRPr="004B3468"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03600D4" w14:textId="77777777" w:rsidR="004B3468" w:rsidRDefault="004B3468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03600D6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303600D7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303600DA" w14:textId="77777777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03600D9" w14:textId="77777777"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 w14:paraId="303600DD" w14:textId="77777777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B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03600DC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303600E0" w14:textId="77777777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00DE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03600DF" w14:textId="77777777"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14:paraId="303600E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2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3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6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7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8" w14:textId="042BEF2B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82E84A" w14:textId="4D16240B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718692" w14:textId="4F44814E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216741" w14:textId="2682DAE4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14321A" w14:textId="72D2B7AE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DD7CCF" w14:textId="0409C893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06BCC" w14:textId="3C143405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1C8585" w14:textId="573B3A1F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31AC61" w14:textId="0AAEB50C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643C7D" w14:textId="7F716AE9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1F753D" w14:textId="7AE18417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956BE1" w14:textId="57586496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17C420" w14:textId="2BCC0693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24EE1F" w14:textId="1CD0085C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DD76E1" w14:textId="12267E31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C3D95E" w14:textId="1976D480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C2F4CF" w14:textId="77777777" w:rsidR="008E1EDA" w:rsidRDefault="008E1ED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D207F3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  <w:lastRenderedPageBreak/>
        <w:t>Group A</w:t>
      </w:r>
      <w:r w:rsidRPr="008E1EDA">
        <w:rPr>
          <w:rFonts w:ascii="Trebuchet MS" w:eastAsia="Times New Roman" w:hAnsi="Trebuchet MS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="008E1EDA" w:rsidRPr="008E1EDA" w14:paraId="416A5FE4" w14:textId="21B24BEE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5787BE8F" w14:textId="77777777" w:rsidR="008E1EDA" w:rsidRPr="008E1EDA" w:rsidRDefault="008E1EDA" w:rsidP="008E1EDA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0DA65728" w14:textId="77777777" w:rsidR="008E1EDA" w:rsidRPr="008E1EDA" w:rsidRDefault="008E1EDA" w:rsidP="008E1EDA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017B48A" w14:textId="3772A4C0" w:rsidR="008E1EDA" w:rsidRPr="008E1EDA" w:rsidRDefault="008E1EDA" w:rsidP="008E1EDA">
            <w:pPr>
              <w:widowControl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val="en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="008E1EDA" w:rsidRPr="008E1EDA" w14:paraId="2A20BF16" w14:textId="3875EC1F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D76CF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data model in database (</w:t>
            </w:r>
            <w:proofErr w:type="spellStart"/>
            <w:proofErr w:type="gramStart"/>
            <w:r w:rsidRPr="008E1EDA">
              <w:rPr>
                <w:rFonts w:ascii="Arial" w:eastAsia="Times New Roman" w:hAnsi="Arial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eastAsia="Times New Roman" w:hAnsi="Arial" w:cs="Arial"/>
                <w:lang w:val="en" w:eastAsia="en-GB"/>
              </w:rPr>
              <w:t> several interlinked tables)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8F3B9E4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2F3FBC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Cross-table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SQL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24ACFC52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Aggregate SQL functions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B58945B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User/CASE-generated DDL script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040343C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040DF" w14:textId="77777777" w:rsidR="008E1EDA" w:rsidRPr="008E1EDA" w:rsidRDefault="008E1EDA" w:rsidP="008E1EDA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8E1EDA" w:rsidRPr="008E1EDA" w14:paraId="5B2CC051" w14:textId="01F57C2A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4F67F0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Hash tables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2533DD4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Lists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E77A71D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Stacks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F52C6BE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Queues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59F649A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Graphs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EE35244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Trees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1D7F13D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Structures of equivalent standard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44E98A2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6427923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2F2DF7FA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Files(s)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organised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for direct access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EF782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Graph/Tree Traversal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4B9E6DB" w14:textId="77777777" w:rsidR="008E1EDA" w:rsidRPr="008E1EDA" w:rsidRDefault="008E1EDA" w:rsidP="008E1EDA">
            <w:pPr>
              <w:widowControl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5ADA34FA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List operations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02F375C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2E6B8469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DC38EA1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243A097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Linked list maintenance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7747C1F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4ACAA51A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Stack/Queue Operations Hashing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8FFDF" w14:textId="77777777" w:rsidR="008E1EDA" w:rsidRPr="008E1EDA" w:rsidRDefault="008E1EDA" w:rsidP="008E1EDA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8E1EDA" w:rsidRPr="008E1EDA" w14:paraId="114CB018" w14:textId="0B6CD2BA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AD684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scientific/ mathematical/ robotics/ control/ business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C645FCC" w14:textId="77777777" w:rsidR="008E1EDA" w:rsidRPr="008E1EDA" w:rsidRDefault="008E1EDA" w:rsidP="008E1EDA">
            <w:pPr>
              <w:widowControl/>
              <w:ind w:firstLine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BC06C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Advanced matrix operations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AD1A243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Recursive algorithms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74AB290" w14:textId="77777777" w:rsidR="008E1EDA" w:rsidRPr="008E1EDA" w:rsidRDefault="008E1EDA" w:rsidP="008E1EDA">
            <w:pPr>
              <w:widowControl/>
              <w:ind w:firstLine="36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7B1476F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user-defined algorithms (</w:t>
            </w:r>
            <w:proofErr w:type="spellStart"/>
            <w:proofErr w:type="gramStart"/>
            <w:r w:rsidRPr="008E1EDA">
              <w:rPr>
                <w:rFonts w:ascii="Arial" w:eastAsia="Times New Roman" w:hAnsi="Arial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eastAsia="Times New Roman" w:hAnsi="Arial" w:cs="Arial"/>
                <w:lang w:val="en" w:eastAsia="en-GB"/>
              </w:rPr>
              <w:t>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optimisation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,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minimisation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, scheduling, pattern matching) or equivalent difficulty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70E3063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6630F3F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Mergesort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or similarly efficient sort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CE356" w14:textId="77777777" w:rsidR="008E1EDA" w:rsidRPr="008E1EDA" w:rsidRDefault="008E1EDA" w:rsidP="008E1EDA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8E1EDA" w:rsidRPr="008E1EDA" w14:paraId="3DA333BC" w14:textId="7D0A5C2A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C31C8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user-defined use of object- orientated programming (OOP) model, </w:t>
            </w:r>
            <w:proofErr w:type="spellStart"/>
            <w:proofErr w:type="gramStart"/>
            <w:r w:rsidRPr="008E1EDA">
              <w:rPr>
                <w:rFonts w:ascii="Arial" w:eastAsia="Times New Roman" w:hAnsi="Arial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eastAsia="Times New Roman" w:hAnsi="Arial" w:cs="Arial"/>
                <w:lang w:val="en" w:eastAsia="en-GB"/>
              </w:rPr>
              <w:t> </w:t>
            </w: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classes, inheritance, composition, polymorphism, interfaces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DE8DD0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Dynamic generation of objects based on complex user-defined use of OOP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0F33B54" w14:textId="77777777" w:rsidR="008E1EDA" w:rsidRPr="008E1EDA" w:rsidRDefault="008E1EDA" w:rsidP="008E1EDA">
            <w:pPr>
              <w:widowControl/>
              <w:ind w:firstLine="28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E37EC64" w14:textId="77777777" w:rsidR="008E1EDA" w:rsidRPr="008E1EDA" w:rsidRDefault="008E1EDA" w:rsidP="008E1EDA">
            <w:pPr>
              <w:widowControl/>
              <w:ind w:firstLine="21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274A13A" w14:textId="77777777" w:rsidR="008E1EDA" w:rsidRPr="008E1EDA" w:rsidRDefault="008E1EDA" w:rsidP="008E1EDA">
            <w:pPr>
              <w:widowControl/>
              <w:ind w:firstLine="14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F5A134B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EB61D" w14:textId="77777777" w:rsidR="008E1EDA" w:rsidRPr="008E1EDA" w:rsidRDefault="008E1EDA" w:rsidP="008E1EDA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8E1EDA" w:rsidRPr="008E1EDA" w14:paraId="71874522" w14:textId="451D3DF1" w:rsidTr="008E1EDA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048724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Complex client-server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C153BB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Server-side scripting using request and response objects and server-side extensions for a complex client-server model </w:t>
            </w:r>
            <w:r w:rsidRPr="008E1EDA">
              <w:rPr>
                <w:rFonts w:ascii="Calibri" w:eastAsia="Times New Roman" w:hAnsi="Calibri" w:cs="Calibri"/>
                <w:lang w:val="en-GB" w:eastAsia="en-GB"/>
              </w:rPr>
              <w:t xml:space="preserve"> 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CB61D19" w14:textId="77777777" w:rsidR="008E1EDA" w:rsidRPr="008E1EDA" w:rsidRDefault="008E1EDA" w:rsidP="008E1EDA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Calling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Web service APIs and parsing JSON/XML to service a complex client-server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E245D" w14:textId="77777777" w:rsidR="008E1EDA" w:rsidRPr="008E1EDA" w:rsidRDefault="008E1EDA" w:rsidP="008E1EDA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</w:tbl>
    <w:p w14:paraId="6D742FB2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1D56B3BB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2EBC5BFC" w14:textId="77777777" w:rsidR="008E1EDA" w:rsidRDefault="008E1EDA" w:rsidP="008E1EDA">
      <w:pPr>
        <w:widowControl/>
        <w:textAlignment w:val="baseline"/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</w:pPr>
    </w:p>
    <w:p w14:paraId="1EADF5C4" w14:textId="4427322A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  <w:lastRenderedPageBreak/>
        <w:t>Group B</w:t>
      </w:r>
      <w:r w:rsidRPr="008E1EDA">
        <w:rPr>
          <w:rFonts w:ascii="Trebuchet MS" w:eastAsia="Times New Roman" w:hAnsi="Trebuchet MS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="00E24C4D" w:rsidRPr="008E1EDA" w14:paraId="38611E0E" w14:textId="05C30C09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12BA13FB" w14:textId="77777777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079D4B5F" w14:textId="77777777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6B17410" w14:textId="739F81E5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val="en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="00E24C4D" w:rsidRPr="008E1EDA" w14:paraId="56F93F5B" w14:textId="00BE4589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CACED0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data model in a database (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eg.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two or three interlinked tables)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F6CBF3A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100B9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Single table or non-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parameterised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SQL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DB5606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23FDC75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E4355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58A1A82C" w14:textId="6CE9CDF2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007182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 Multi-dimensional arrays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30F4DD6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6D29DAC3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Dictionaries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9BA6ABD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F9DD742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Records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57EFE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Bubble sort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799AF3D6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48895C2B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Binary search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EBFD9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24842456" w14:textId="5F62E4E3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BD95EC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Text files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202D54D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061C178B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File(s) </w:t>
            </w:r>
            <w:proofErr w:type="spellStart"/>
            <w:r w:rsidRPr="008E1EDA">
              <w:rPr>
                <w:rFonts w:ascii="Arial" w:eastAsia="Times New Roman" w:hAnsi="Arial" w:cs="Arial"/>
                <w:lang w:val="en" w:eastAsia="en-GB"/>
              </w:rPr>
              <w:t>organised</w:t>
            </w:r>
            <w:proofErr w:type="spellEnd"/>
            <w:r w:rsidRPr="008E1EDA">
              <w:rPr>
                <w:rFonts w:ascii="Arial" w:eastAsia="Times New Roman" w:hAnsi="Arial" w:cs="Arial"/>
                <w:lang w:val="en" w:eastAsia="en-GB"/>
              </w:rPr>
              <w:t> for sequential access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FF0C1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Writing and reading from files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3B85F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23166AD0" w14:textId="73F50188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72B368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scientific/mathematical /robotics/ control/business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99783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user defined algorithms (</w:t>
            </w:r>
            <w:proofErr w:type="spellStart"/>
            <w:proofErr w:type="gramStart"/>
            <w:r w:rsidRPr="008E1EDA">
              <w:rPr>
                <w:rFonts w:ascii="Arial" w:eastAsia="Times New Roman" w:hAnsi="Arial" w:cs="Arial"/>
                <w:lang w:val="en" w:eastAsia="en-GB"/>
              </w:rPr>
              <w:t>eg</w:t>
            </w:r>
            <w:proofErr w:type="spellEnd"/>
            <w:proofErr w:type="gramEnd"/>
            <w:r w:rsidRPr="008E1EDA">
              <w:rPr>
                <w:rFonts w:ascii="Arial" w:eastAsia="Times New Roman" w:hAnsi="Arial" w:cs="Arial"/>
                <w:lang w:val="en" w:eastAsia="en-GB"/>
              </w:rPr>
              <w:t> a range of mathematical/statistical calculations)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8A356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5EE212E6" w14:textId="12AEE77F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0C6875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OOP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102181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Generation of objects based on simple OOP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3B107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18F6189E" w14:textId="51DB34BB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BF4DF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client-server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EDD76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Server-side scripting using request and response objects and server-side extensions for a simple client-server model 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146D0301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  <w:p w14:paraId="3518F18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Calling Web service APIs and parsing JSON/ XML to service a simple client-server 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2C5F2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</w:tbl>
    <w:p w14:paraId="341B19B3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0EB5B9A1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665EFEB4" w14:textId="77777777" w:rsidR="008E1EDA" w:rsidRPr="008E1EDA" w:rsidRDefault="008E1EDA" w:rsidP="008E1EDA">
      <w:pPr>
        <w:widowControl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Trebuchet MS" w:eastAsia="Times New Roman" w:hAnsi="Trebuchet MS" w:cs="Segoe UI"/>
          <w:b/>
          <w:bCs/>
          <w:sz w:val="28"/>
          <w:szCs w:val="28"/>
          <w:lang w:val="en" w:eastAsia="en-GB"/>
        </w:rPr>
        <w:t>Group C</w:t>
      </w:r>
      <w:r w:rsidRPr="008E1EDA">
        <w:rPr>
          <w:rFonts w:ascii="Trebuchet MS" w:eastAsia="Times New Roman" w:hAnsi="Trebuchet MS" w:cs="Segoe UI"/>
          <w:sz w:val="28"/>
          <w:szCs w:val="28"/>
          <w:lang w:val="en-GB" w:eastAsia="en-GB"/>
        </w:rPr>
        <w:t> </w:t>
      </w:r>
    </w:p>
    <w:tbl>
      <w:tblPr>
        <w:tblW w:w="13665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5175"/>
        <w:gridCol w:w="5175"/>
      </w:tblGrid>
      <w:tr w:rsidR="00E24C4D" w:rsidRPr="008E1EDA" w14:paraId="09CF1624" w14:textId="52EEF53E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655E3C38" w14:textId="77777777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Model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6B3921B5" w14:textId="77777777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b/>
                <w:bCs/>
                <w:lang w:val="en" w:eastAsia="en-GB"/>
              </w:rPr>
              <w:t>Algorithm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44337CC" w14:textId="2CFE222A" w:rsidR="00E24C4D" w:rsidRPr="008E1EDA" w:rsidRDefault="00E24C4D" w:rsidP="00E24C4D">
            <w:pPr>
              <w:widowControl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val="en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en" w:eastAsia="en-GB"/>
              </w:rPr>
              <w:t>Why did you use this skill?</w:t>
            </w:r>
          </w:p>
        </w:tc>
      </w:tr>
      <w:tr w:rsidR="00E24C4D" w:rsidRPr="008E1EDA" w14:paraId="03A6B1F0" w14:textId="11C052A5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912071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Single-dimensional arrays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968630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Linear search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F4D00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6F7C9E1D" w14:textId="23A9B04D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04F724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Appropriate choice of simple data types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89E756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Simple mathematical calculations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D2F66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  <w:tr w:rsidR="00E24C4D" w:rsidRPr="008E1EDA" w14:paraId="359920EA" w14:textId="23702317" w:rsidTr="00E24C4D"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CAB081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Single table database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E202FA" w14:textId="77777777" w:rsidR="00E24C4D" w:rsidRPr="008E1EDA" w:rsidRDefault="00E24C4D" w:rsidP="00E24C4D">
            <w:pPr>
              <w:widowControl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8E1EDA">
              <w:rPr>
                <w:rFonts w:ascii="Arial" w:eastAsia="Times New Roman" w:hAnsi="Arial" w:cs="Arial"/>
                <w:lang w:val="en" w:eastAsia="en-GB"/>
              </w:rPr>
              <w:t>Non-SQL table access</w:t>
            </w:r>
            <w:r w:rsidRPr="008E1EDA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EE454" w14:textId="77777777" w:rsidR="00E24C4D" w:rsidRPr="008E1EDA" w:rsidRDefault="00E24C4D" w:rsidP="00E24C4D">
            <w:pPr>
              <w:widowControl/>
              <w:textAlignment w:val="baseline"/>
              <w:rPr>
                <w:rFonts w:ascii="Arial" w:eastAsia="Times New Roman" w:hAnsi="Arial" w:cs="Arial"/>
                <w:lang w:val="en" w:eastAsia="en-GB"/>
              </w:rPr>
            </w:pPr>
          </w:p>
        </w:tc>
      </w:tr>
    </w:tbl>
    <w:p w14:paraId="4E9080A8" w14:textId="77777777" w:rsidR="008E1EDA" w:rsidRPr="008E1EDA" w:rsidRDefault="008E1EDA" w:rsidP="008E1EDA">
      <w:pPr>
        <w:widowControl/>
        <w:ind w:firstLine="2160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8E1EDA">
        <w:rPr>
          <w:rFonts w:ascii="Arial" w:eastAsia="Times New Roman" w:hAnsi="Arial" w:cs="Arial"/>
          <w:lang w:val="en-GB" w:eastAsia="en-GB"/>
        </w:rPr>
        <w:t> </w:t>
      </w:r>
    </w:p>
    <w:p w14:paraId="303600E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E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3600F8" w14:textId="2C71804C" w:rsidR="00637098" w:rsidRDefault="00637098" w:rsidP="00E24C4D">
      <w:pPr>
        <w:tabs>
          <w:tab w:val="left" w:pos="14384"/>
        </w:tabs>
        <w:spacing w:before="60"/>
        <w:rPr>
          <w:rFonts w:ascii="AQA Chevin Pro Light" w:eastAsia="AQA Chevin Pro Light" w:hAnsi="AQA Chevin Pro Light" w:cs="AQA Chevin Pro Light"/>
          <w:sz w:val="16"/>
          <w:szCs w:val="16"/>
        </w:rPr>
      </w:pPr>
    </w:p>
    <w:sectPr w:rsidR="00637098">
      <w:footerReference w:type="default" r:id="rId17"/>
      <w:pgSz w:w="16840" w:h="11910" w:orient="landscape"/>
      <w:pgMar w:top="1100" w:right="900" w:bottom="280" w:left="9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8" w:author="Melanie Dennig [2]" w:date="2021-09-21T09:20:00Z" w:initials="MD">
    <w:p w14:paraId="446154AF" w14:textId="54935696" w:rsidR="003330CE" w:rsidRDefault="003330CE">
      <w:pPr>
        <w:pStyle w:val="CommentText"/>
      </w:pPr>
      <w:r>
        <w:rPr>
          <w:rStyle w:val="CommentReference"/>
        </w:rPr>
        <w:annotationRef/>
      </w:r>
      <w:r>
        <w:t xml:space="preserve">Did you include </w:t>
      </w:r>
      <w:proofErr w:type="spellStart"/>
      <w:r>
        <w:t>measaurable</w:t>
      </w:r>
      <w:proofErr w:type="spellEnd"/>
      <w:r>
        <w:t xml:space="preserve"> details in your requirements?</w:t>
      </w:r>
    </w:p>
  </w:comment>
  <w:comment w:id="39" w:author="Melanie Dennig [2]" w:date="2021-09-21T09:20:00Z" w:initials="MD">
    <w:p w14:paraId="336DA909" w14:textId="10FA915E" w:rsidR="003330CE" w:rsidRDefault="003330CE">
      <w:pPr>
        <w:pStyle w:val="CommentText"/>
      </w:pPr>
      <w:r>
        <w:rPr>
          <w:rStyle w:val="CommentReference"/>
        </w:rPr>
        <w:annotationRef/>
      </w:r>
    </w:p>
  </w:comment>
  <w:comment w:id="40" w:author="OLIVER TEMPLE" w:date="2021-09-25T16:41:00Z" w:initials="OT">
    <w:p w14:paraId="1EB0C154" w14:textId="2E8C6807" w:rsidR="00365E91" w:rsidRDefault="00365E91">
      <w:pPr>
        <w:pStyle w:val="CommentText"/>
      </w:pPr>
      <w:r>
        <w:rPr>
          <w:rStyle w:val="CommentReference"/>
        </w:rPr>
        <w:annotationRef/>
      </w:r>
      <w:r>
        <w:t>Yes</w:t>
      </w:r>
    </w:p>
  </w:comment>
  <w:comment w:id="41" w:author="OLIVER TEMPLE" w:date="2021-09-25T16:41:00Z" w:initials="OT">
    <w:p w14:paraId="5B7FB32D" w14:textId="4D09AEFF" w:rsidR="00365E91" w:rsidRDefault="00365E91">
      <w:pPr>
        <w:pStyle w:val="CommentText"/>
      </w:pPr>
      <w:r>
        <w:rPr>
          <w:rStyle w:val="CommentReference"/>
        </w:rPr>
        <w:annotationRef/>
      </w:r>
    </w:p>
  </w:comment>
  <w:comment w:id="42" w:author="Melanie Dennig [2]" w:date="2021-09-21T09:19:00Z" w:initials="MD">
    <w:p w14:paraId="7FF3A222" w14:textId="10C60CFE" w:rsidR="00BA4EFD" w:rsidRDefault="00BA4EFD">
      <w:pPr>
        <w:pStyle w:val="CommentText"/>
      </w:pPr>
      <w:r>
        <w:rPr>
          <w:rStyle w:val="CommentReference"/>
        </w:rPr>
        <w:annotationRef/>
      </w:r>
      <w:r w:rsidR="00F62F02">
        <w:t xml:space="preserve">Did you include </w:t>
      </w:r>
      <w:r w:rsidR="003330CE">
        <w:t>a detailed questionnaire with responses and analysis of the responses?</w:t>
      </w:r>
    </w:p>
  </w:comment>
  <w:comment w:id="43" w:author="Melanie Dennig [2]" w:date="2021-09-21T09:20:00Z" w:initials="MD">
    <w:p w14:paraId="5AABA8A5" w14:textId="0671BAA8" w:rsidR="003330CE" w:rsidRDefault="003330CE">
      <w:pPr>
        <w:pStyle w:val="CommentText"/>
      </w:pPr>
      <w:r>
        <w:rPr>
          <w:rStyle w:val="CommentReference"/>
        </w:rPr>
        <w:annotationRef/>
      </w:r>
    </w:p>
  </w:comment>
  <w:comment w:id="44" w:author="Melanie Dennig [2]" w:date="2021-09-21T09:21:00Z" w:initials="MD">
    <w:p w14:paraId="63D991E7" w14:textId="39F8C742" w:rsidR="007D75A5" w:rsidRDefault="007D75A5">
      <w:pPr>
        <w:pStyle w:val="CommentText"/>
      </w:pPr>
      <w:r>
        <w:rPr>
          <w:rStyle w:val="CommentReference"/>
        </w:rPr>
        <w:annotationRef/>
      </w:r>
      <w:r>
        <w:t>Did you include a detailed description of your approach?</w:t>
      </w:r>
    </w:p>
  </w:comment>
  <w:comment w:id="45" w:author="Melanie Dennig [2]" w:date="2021-09-21T09:21:00Z" w:initials="MD">
    <w:p w14:paraId="1800FD0E" w14:textId="78F8BFE6" w:rsidR="007D75A5" w:rsidRDefault="007D75A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6154AF" w15:done="0"/>
  <w15:commentEx w15:paraId="336DA909" w15:paraIdParent="446154AF" w15:done="0"/>
  <w15:commentEx w15:paraId="1EB0C154" w15:paraIdParent="446154AF" w15:done="0"/>
  <w15:commentEx w15:paraId="5B7FB32D" w15:paraIdParent="446154AF" w15:done="0"/>
  <w15:commentEx w15:paraId="7FF3A222" w15:done="0"/>
  <w15:commentEx w15:paraId="5AABA8A5" w15:paraIdParent="7FF3A222" w15:done="0"/>
  <w15:commentEx w15:paraId="63D991E7" w15:done="0"/>
  <w15:commentEx w15:paraId="1800FD0E" w15:paraIdParent="63D991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42257" w16cex:dateUtc="2021-09-21T08:20:00Z"/>
  <w16cex:commentExtensible w16cex:durableId="24F4226E" w16cex:dateUtc="2021-09-21T08:20:00Z"/>
  <w16cex:commentExtensible w16cex:durableId="24F9CFB3" w16cex:dateUtc="2021-09-25T15:41:00Z"/>
  <w16cex:commentExtensible w16cex:durableId="24F9CFBC" w16cex:dateUtc="2021-09-25T15:41:00Z"/>
  <w16cex:commentExtensible w16cex:durableId="24F4220A" w16cex:dateUtc="2021-09-21T08:19:00Z"/>
  <w16cex:commentExtensible w16cex:durableId="24F4224B" w16cex:dateUtc="2021-09-21T08:20:00Z"/>
  <w16cex:commentExtensible w16cex:durableId="24F42297" w16cex:dateUtc="2021-09-21T08:21:00Z"/>
  <w16cex:commentExtensible w16cex:durableId="24F422AD" w16cex:dateUtc="2021-09-21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6154AF" w16cid:durableId="24F42257"/>
  <w16cid:commentId w16cid:paraId="336DA909" w16cid:durableId="24F4226E"/>
  <w16cid:commentId w16cid:paraId="1EB0C154" w16cid:durableId="24F9CFB3"/>
  <w16cid:commentId w16cid:paraId="5B7FB32D" w16cid:durableId="24F9CFBC"/>
  <w16cid:commentId w16cid:paraId="7FF3A222" w16cid:durableId="24F4220A"/>
  <w16cid:commentId w16cid:paraId="5AABA8A5" w16cid:durableId="24F4224B"/>
  <w16cid:commentId w16cid:paraId="63D991E7" w16cid:durableId="24F42297"/>
  <w16cid:commentId w16cid:paraId="1800FD0E" w16cid:durableId="24F422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1BDA0" w14:textId="77777777" w:rsidR="003F34B4" w:rsidRDefault="003F34B4">
      <w:r>
        <w:separator/>
      </w:r>
    </w:p>
  </w:endnote>
  <w:endnote w:type="continuationSeparator" w:id="0">
    <w:p w14:paraId="612ED72F" w14:textId="77777777" w:rsidR="003F34B4" w:rsidRDefault="003F34B4">
      <w:r>
        <w:continuationSeparator/>
      </w:r>
    </w:p>
  </w:endnote>
  <w:endnote w:type="continuationNotice" w:id="1">
    <w:p w14:paraId="3298109A" w14:textId="77777777" w:rsidR="003F34B4" w:rsidRDefault="003F34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QA Chevin Pro Light">
    <w:altName w:val="Calibri Light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0119" w14:textId="77777777" w:rsidR="00D43274" w:rsidRDefault="00D43274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036011B" wp14:editId="3036011C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36012B" w14:textId="77777777" w:rsidR="00D43274" w:rsidRDefault="00D43274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3601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" filled="f" stroked="f">
              <v:textbox inset="0,0,0,0">
                <w:txbxContent>
                  <w:p w14:paraId="3036012B" w14:textId="77777777" w:rsidR="00D43274" w:rsidRDefault="00D43274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011A" w14:textId="77777777" w:rsidR="00D43274" w:rsidRDefault="00D43274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2CCD2" w14:textId="77777777" w:rsidR="003F34B4" w:rsidRDefault="003F34B4">
      <w:r>
        <w:separator/>
      </w:r>
    </w:p>
  </w:footnote>
  <w:footnote w:type="continuationSeparator" w:id="0">
    <w:p w14:paraId="1E076076" w14:textId="77777777" w:rsidR="003F34B4" w:rsidRDefault="003F34B4">
      <w:r>
        <w:continuationSeparator/>
      </w:r>
    </w:p>
  </w:footnote>
  <w:footnote w:type="continuationNotice" w:id="1">
    <w:p w14:paraId="1E962D6B" w14:textId="77777777" w:rsidR="003F34B4" w:rsidRDefault="003F34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1B90A" w14:textId="77777777" w:rsidR="00D43274" w:rsidRDefault="00D432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0838"/>
    <w:multiLevelType w:val="hybridMultilevel"/>
    <w:tmpl w:val="033A1EF4"/>
    <w:lvl w:ilvl="0" w:tplc="08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abstractNum w:abstractNumId="2" w15:restartNumberingAfterBreak="0">
    <w:nsid w:val="5DEF7049"/>
    <w:multiLevelType w:val="hybridMultilevel"/>
    <w:tmpl w:val="F5DC91F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512A55"/>
    <w:multiLevelType w:val="hybridMultilevel"/>
    <w:tmpl w:val="92765E1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281F9B"/>
    <w:multiLevelType w:val="hybridMultilevel"/>
    <w:tmpl w:val="E92A715E"/>
    <w:lvl w:ilvl="0" w:tplc="08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6C7C2845"/>
    <w:multiLevelType w:val="hybridMultilevel"/>
    <w:tmpl w:val="29F8659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DF3074"/>
    <w:multiLevelType w:val="hybridMultilevel"/>
    <w:tmpl w:val="1DA23AC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anie Dennig">
    <w15:presenceInfo w15:providerId="AD" w15:userId="S-1-5-21-2418287415-2625692181-1045740800-128914"/>
  </w15:person>
  <w15:person w15:author="Melanie Dennig [2]">
    <w15:presenceInfo w15:providerId="AD" w15:userId="S::MelanieDennig@exe-coll.ac.uk::14864c92-7a6d-45ac-b2bb-704a38e3fc2e"/>
  </w15:person>
  <w15:person w15:author="OLIVER TEMPLE">
    <w15:presenceInfo w15:providerId="None" w15:userId="OLIVER TEMP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026F17"/>
    <w:rsid w:val="00075078"/>
    <w:rsid w:val="00081AB8"/>
    <w:rsid w:val="00130D65"/>
    <w:rsid w:val="00173B8E"/>
    <w:rsid w:val="0018448D"/>
    <w:rsid w:val="001851CC"/>
    <w:rsid w:val="001950C1"/>
    <w:rsid w:val="00197B21"/>
    <w:rsid w:val="001D034A"/>
    <w:rsid w:val="001D3651"/>
    <w:rsid w:val="00257AF5"/>
    <w:rsid w:val="00285950"/>
    <w:rsid w:val="002923C5"/>
    <w:rsid w:val="002C42A1"/>
    <w:rsid w:val="002D1101"/>
    <w:rsid w:val="002D40A1"/>
    <w:rsid w:val="002D4775"/>
    <w:rsid w:val="003330CE"/>
    <w:rsid w:val="00365E91"/>
    <w:rsid w:val="0039118D"/>
    <w:rsid w:val="003A1DB4"/>
    <w:rsid w:val="003D2ED3"/>
    <w:rsid w:val="003F34B4"/>
    <w:rsid w:val="00457AF7"/>
    <w:rsid w:val="004B3468"/>
    <w:rsid w:val="005D16BE"/>
    <w:rsid w:val="00637098"/>
    <w:rsid w:val="00663EEF"/>
    <w:rsid w:val="00676E4F"/>
    <w:rsid w:val="006A1F5D"/>
    <w:rsid w:val="006D4AD3"/>
    <w:rsid w:val="007350BF"/>
    <w:rsid w:val="007A36FE"/>
    <w:rsid w:val="007D75A5"/>
    <w:rsid w:val="0082518D"/>
    <w:rsid w:val="00890CEE"/>
    <w:rsid w:val="008E1EDA"/>
    <w:rsid w:val="00967534"/>
    <w:rsid w:val="00975F2F"/>
    <w:rsid w:val="009D4CB9"/>
    <w:rsid w:val="009F7A16"/>
    <w:rsid w:val="00A07425"/>
    <w:rsid w:val="00A3479B"/>
    <w:rsid w:val="00A56921"/>
    <w:rsid w:val="00A57427"/>
    <w:rsid w:val="00AF4E38"/>
    <w:rsid w:val="00B4352F"/>
    <w:rsid w:val="00BA4EFD"/>
    <w:rsid w:val="00BF49B0"/>
    <w:rsid w:val="00C001A2"/>
    <w:rsid w:val="00C8095A"/>
    <w:rsid w:val="00D43274"/>
    <w:rsid w:val="00E24C4D"/>
    <w:rsid w:val="00E27060"/>
    <w:rsid w:val="00E44E8B"/>
    <w:rsid w:val="00E62DA1"/>
    <w:rsid w:val="00ED6E93"/>
    <w:rsid w:val="00F440A7"/>
    <w:rsid w:val="00F5216E"/>
    <w:rsid w:val="00F62F02"/>
    <w:rsid w:val="00FD5357"/>
    <w:rsid w:val="02D28CBE"/>
    <w:rsid w:val="0520AD58"/>
    <w:rsid w:val="05A62D9E"/>
    <w:rsid w:val="05F78948"/>
    <w:rsid w:val="082C3FEE"/>
    <w:rsid w:val="0E0EB5E8"/>
    <w:rsid w:val="0EF22F40"/>
    <w:rsid w:val="0FD45EDF"/>
    <w:rsid w:val="115722F2"/>
    <w:rsid w:val="119FD82B"/>
    <w:rsid w:val="133BDD0C"/>
    <w:rsid w:val="1627284B"/>
    <w:rsid w:val="184482C4"/>
    <w:rsid w:val="18A94AEF"/>
    <w:rsid w:val="1AE4DCDB"/>
    <w:rsid w:val="1B06F6D0"/>
    <w:rsid w:val="27EB984B"/>
    <w:rsid w:val="2A79710F"/>
    <w:rsid w:val="2AE07E9C"/>
    <w:rsid w:val="2B8E7A38"/>
    <w:rsid w:val="31451A52"/>
    <w:rsid w:val="3351C80F"/>
    <w:rsid w:val="38233FF9"/>
    <w:rsid w:val="3A6B9006"/>
    <w:rsid w:val="3F51D0BC"/>
    <w:rsid w:val="414A0D5C"/>
    <w:rsid w:val="44374957"/>
    <w:rsid w:val="46EF247A"/>
    <w:rsid w:val="4873BBFA"/>
    <w:rsid w:val="48CC164D"/>
    <w:rsid w:val="4AB9D486"/>
    <w:rsid w:val="4BF72D9D"/>
    <w:rsid w:val="513A15C5"/>
    <w:rsid w:val="533563F6"/>
    <w:rsid w:val="55982BC0"/>
    <w:rsid w:val="5762765F"/>
    <w:rsid w:val="67516BEF"/>
    <w:rsid w:val="6EF704B7"/>
    <w:rsid w:val="708BBF4D"/>
    <w:rsid w:val="75138BCF"/>
    <w:rsid w:val="75C8B763"/>
    <w:rsid w:val="7AB98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5FF69"/>
  <w15:docId w15:val="{AD5D42F8-9BA5-4366-831C-C8B17917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4A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AD3"/>
  </w:style>
  <w:style w:type="paragraph" w:styleId="Footer">
    <w:name w:val="footer"/>
    <w:basedOn w:val="Normal"/>
    <w:link w:val="FooterChar"/>
    <w:uiPriority w:val="99"/>
    <w:semiHidden/>
    <w:unhideWhenUsed/>
    <w:rsid w:val="006D4A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AD3"/>
  </w:style>
  <w:style w:type="paragraph" w:customStyle="1" w:styleId="paragraph">
    <w:name w:val="paragraph"/>
    <w:basedOn w:val="Normal"/>
    <w:rsid w:val="008E1ED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8E1EDA"/>
  </w:style>
  <w:style w:type="character" w:customStyle="1" w:styleId="eop">
    <w:name w:val="eop"/>
    <w:basedOn w:val="DefaultParagraphFont"/>
    <w:rsid w:val="008E1EDA"/>
  </w:style>
  <w:style w:type="character" w:customStyle="1" w:styleId="tabchar">
    <w:name w:val="tabchar"/>
    <w:basedOn w:val="DefaultParagraphFont"/>
    <w:rsid w:val="008E1EDA"/>
  </w:style>
  <w:style w:type="character" w:customStyle="1" w:styleId="pagebreaktextspan">
    <w:name w:val="pagebreaktextspan"/>
    <w:basedOn w:val="DefaultParagraphFont"/>
    <w:rsid w:val="008E1EDA"/>
  </w:style>
  <w:style w:type="character" w:styleId="CommentReference">
    <w:name w:val="annotation reference"/>
    <w:basedOn w:val="DefaultParagraphFont"/>
    <w:uiPriority w:val="99"/>
    <w:semiHidden/>
    <w:unhideWhenUsed/>
    <w:rsid w:val="00BA4E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E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E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E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0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2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1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1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7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9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4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6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5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5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8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5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9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2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0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5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34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0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0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5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4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0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9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8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0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1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0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1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55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0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9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6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4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BDBE73FC7214685D4E5898F8EC617" ma:contentTypeVersion="7" ma:contentTypeDescription="Create a new document." ma:contentTypeScope="" ma:versionID="c2a34e6ef0129b93effc235f5eab87c1">
  <xsd:schema xmlns:xsd="http://www.w3.org/2001/XMLSchema" xmlns:xs="http://www.w3.org/2001/XMLSchema" xmlns:p="http://schemas.microsoft.com/office/2006/metadata/properties" xmlns:ns2="74f13a65-09a3-4a45-800d-6a52bfc38a7c" targetNamespace="http://schemas.microsoft.com/office/2006/metadata/properties" ma:root="true" ma:fieldsID="64f572bbc38ff3ad7cb0dedf5c7f578f" ns2:_="">
    <xsd:import namespace="74f13a65-09a3-4a45-800d-6a52bfc38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13a65-09a3-4a45-800d-6a52bfc38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4791EF-1812-42D9-8873-EBCB011496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EFD66C-3AB1-4977-AA9D-64EB45B14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13a65-09a3-4a45-800d-6a52bfc38a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2B07D4-4814-4094-A3B8-A5AD0EB72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 Education Ltd</Company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Melanie Dennig</dc:creator>
  <cp:lastModifiedBy>OLIVER TEMPLE</cp:lastModifiedBy>
  <cp:revision>45</cp:revision>
  <dcterms:created xsi:type="dcterms:W3CDTF">2021-08-20T08:48:00Z</dcterms:created>
  <dcterms:modified xsi:type="dcterms:W3CDTF">2021-09-25T15:53:00Z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  <property fmtid="{D5CDD505-2E9C-101B-9397-08002B2CF9AE}" pid="5" name="ContentTypeId">
    <vt:lpwstr>0x010100DA0BDBE73FC7214685D4E5898F8EC617</vt:lpwstr>
  </property>
  <property fmtid="{D5CDD505-2E9C-101B-9397-08002B2CF9AE}" pid="6" name="Order">
    <vt:r8>609000</vt:r8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