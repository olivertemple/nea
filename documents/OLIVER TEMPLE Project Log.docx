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text" w:horzAnchor="page" w:tblpX="2326" w:tblpY="873"/>
        <w:tblW w:w="1023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06"/>
        <w:gridCol w:w="1952"/>
        <w:gridCol w:w="1632"/>
        <w:gridCol w:w="1952"/>
      </w:tblGrid>
      <w:tr w:rsidRPr="00D43274" w:rsidR="00D43274" w:rsidTr="513A15C5" w14:paraId="2090E3F8" w14:textId="77777777">
        <w:trPr>
          <w:trHeight w:val="989"/>
        </w:trPr>
        <w:tc>
          <w:tcPr>
            <w:tcW w:w="249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5B53089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1B7CEBD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1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st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2271257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2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nd</w:t>
            </w:r>
            <w:r w:rsidRPr="00D43274">
              <w:rPr>
                <w:rFonts w:ascii="Arial" w:hAnsi="Arial" w:eastAsia="Times New Roman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19"/>
                <w:szCs w:val="19"/>
                <w:lang w:val="en-GB" w:eastAsia="en-GB"/>
              </w:rPr>
              <w:t> </w:t>
            </w:r>
          </w:p>
          <w:p w:rsidRPr="00D43274" w:rsidR="00D43274" w:rsidP="00D43274" w:rsidRDefault="00D43274" w14:paraId="69B66E0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32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16A8577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3</w:t>
            </w:r>
            <w:r w:rsidRPr="00D43274">
              <w:rPr>
                <w:rFonts w:ascii="Trebuchet MS" w:hAnsi="Trebuchet MS" w:eastAsia="Times New Roman" w:cs="Times New Roman"/>
                <w:sz w:val="15"/>
                <w:szCs w:val="15"/>
                <w:vertAlign w:val="superscript"/>
                <w:lang w:val="en" w:eastAsia="en-GB"/>
              </w:rPr>
              <w:t>rd</w:t>
            </w:r>
            <w:r w:rsidRPr="00D43274">
              <w:rPr>
                <w:rFonts w:ascii="Arial" w:hAnsi="Arial" w:eastAsia="Times New Roman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19"/>
                <w:szCs w:val="19"/>
                <w:lang w:val="en-GB" w:eastAsia="en-GB"/>
              </w:rPr>
              <w:t> </w:t>
            </w:r>
          </w:p>
          <w:p w:rsidRPr="00D43274" w:rsidR="00D43274" w:rsidP="00D43274" w:rsidRDefault="00D43274" w14:paraId="533138C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color="000000" w:themeColor="text1" w:sz="6" w:space="0"/>
              <w:left w:val="nil"/>
              <w:bottom w:val="single" w:color="auto" w:sz="4" w:space="0"/>
              <w:right w:val="single" w:color="000000" w:themeColor="text1" w:sz="6" w:space="0"/>
            </w:tcBorders>
            <w:shd w:val="clear" w:color="auto" w:fill="666666"/>
            <w:hideMark/>
          </w:tcPr>
          <w:p w:rsidRPr="00D43274" w:rsidR="00D43274" w:rsidP="00D43274" w:rsidRDefault="00D43274" w14:paraId="225C8A2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Final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  <w:p w:rsidRPr="00D43274" w:rsidR="00D43274" w:rsidP="00D43274" w:rsidRDefault="00D43274" w14:paraId="532DD6A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Version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Pr="00D43274" w:rsidR="00D43274" w:rsidTr="513A15C5" w14:paraId="7C69F21F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B4352F" w:rsidP="00D43274" w:rsidRDefault="00D43274" w14:paraId="166E7550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Analysis</w:t>
            </w:r>
          </w:p>
          <w:p w:rsidRPr="00BF49B0" w:rsidR="00D43274" w:rsidP="00D43274" w:rsidRDefault="00BF49B0" w14:paraId="71865B03" w14:textId="6E615FCF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 6</w:t>
            </w:r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 w:rsidR="00B4352F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 w:rsidR="00B4352F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 </w:t>
            </w:r>
            <w:r w:rsidRPr="00BF49B0" w:rsidR="00B4352F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2D1101" w:rsidP="38233FF9" w:rsidRDefault="002D1101" w14:paraId="5DAD8D2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D43274" w:rsidP="38233FF9" w:rsidRDefault="002D1101" w14:paraId="4A5E6B97" w14:textId="16EE9751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13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  <w:r w:rsidRPr="38233FF9" w:rsidR="00D43274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="002D1101" w:rsidP="38233FF9" w:rsidRDefault="002D1101" w14:paraId="0844AB87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="002D1101" w:rsidP="38233FF9" w:rsidRDefault="002D1101" w14:paraId="3E35C2EA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20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</w:p>
          <w:p w:rsidRPr="00D43274" w:rsidR="00D43274" w:rsidP="38233FF9" w:rsidRDefault="44374957" w14:paraId="2352501B" w14:textId="5767BBC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</w:t>
            </w:r>
            <w:r w:rsidRPr="38233FF9" w:rsidR="55982BC0">
              <w:rPr>
                <w:rFonts w:eastAsiaTheme="minorEastAsia"/>
                <w:lang w:val="en" w:eastAsia="en-GB"/>
              </w:rPr>
              <w:t xml:space="preserve"> 1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D43274" w:rsidR="00D43274" w:rsidP="38233FF9" w:rsidRDefault="7AB98099" w14:paraId="16FB5B87" w14:textId="4E7672B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:rsidRPr="00D43274" w:rsidR="00D43274" w:rsidP="38233FF9" w:rsidRDefault="7AB98099" w14:paraId="05584DFA" w14:textId="13D370C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27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Sep</w:t>
            </w:r>
          </w:p>
          <w:p w:rsidRPr="00D43274" w:rsidR="00D43274" w:rsidP="38233FF9" w:rsidRDefault="7AB98099" w14:paraId="27D7E3E4" w14:textId="3FCBD13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</w:t>
            </w: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="002C42A1" w:rsidP="38233FF9" w:rsidRDefault="002C42A1" w14:paraId="7B3EABD2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2DC799C5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3821AD23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1EE52EFF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="002C42A1" w:rsidP="38233FF9" w:rsidRDefault="002C42A1" w14:paraId="56F6135F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:rsidRPr="00D43274" w:rsidR="00D43274" w:rsidP="38233FF9" w:rsidRDefault="133BDD0C" w14:paraId="65A96D12" w14:textId="5948BFE1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:rsidRPr="00D43274" w:rsidR="00D43274" w:rsidP="38233FF9" w:rsidRDefault="133BDD0C" w14:paraId="553648E2" w14:textId="6D83D388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28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Mar</w:t>
            </w:r>
          </w:p>
          <w:p w:rsidRPr="00D43274" w:rsidR="00D43274" w:rsidP="38233FF9" w:rsidRDefault="133BDD0C" w14:paraId="204E71A1" w14:textId="7F481D4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24</w:t>
            </w:r>
          </w:p>
          <w:p w:rsidR="38233FF9" w:rsidP="38233FF9" w:rsidRDefault="38233FF9" w14:paraId="7A18D657" w14:textId="374692B1">
            <w:pPr>
              <w:jc w:val="center"/>
              <w:rPr>
                <w:rFonts w:eastAsiaTheme="minorEastAsia"/>
                <w:lang w:val="en-GB" w:eastAsia="en-GB"/>
              </w:rPr>
            </w:pPr>
          </w:p>
        </w:tc>
      </w:tr>
      <w:tr w:rsidRPr="00D43274" w:rsidR="001950C1" w:rsidTr="513A15C5" w14:paraId="2FA13239" w14:textId="77777777">
        <w:trPr>
          <w:trHeight w:val="641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A56921" w:rsidP="00D43274" w:rsidRDefault="001950C1" w14:paraId="77D02FA5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Documented Design</w:t>
            </w:r>
          </w:p>
          <w:p w:rsidRPr="00BF49B0" w:rsidR="001950C1" w:rsidP="00D43274" w:rsidRDefault="00BF49B0" w14:paraId="077A77CA" w14:textId="539CBAB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val="en-GB" w:eastAsia="en-GB"/>
              </w:rPr>
            </w:pP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Pr="513A15C5" w:rsidR="31451A52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6</w:t>
            </w:r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 w:rsidR="00A5692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513A15C5" w:rsidR="001950C1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 </w:t>
            </w:r>
            <w:r w:rsidRPr="513A15C5" w:rsidR="001950C1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D43274" w:rsidR="001950C1" w:rsidP="38233FF9" w:rsidRDefault="001950C1" w14:paraId="32F5ACB1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7CAF30C4" w14:textId="6E16F01C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11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Oct</w:t>
            </w:r>
          </w:p>
          <w:p w:rsidRPr="00D43274" w:rsidR="001950C1" w:rsidP="38233FF9" w:rsidRDefault="001950C1" w14:paraId="005242D9" w14:textId="758A8B6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4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6DDCBA5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30F1838E" w14:textId="75424C2E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</w:t>
            </w:r>
            <w:r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:rsidRPr="00D43274" w:rsidR="001950C1" w:rsidP="38233FF9" w:rsidRDefault="001950C1" w14:paraId="6EDB36BA" w14:textId="0F1D9EA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Pr="48CC164D" w:rsidR="18A94AEF">
              <w:rPr>
                <w:rFonts w:eastAsiaTheme="minorEastAsia"/>
                <w:lang w:val="en" w:eastAsia="en-GB"/>
              </w:rPr>
              <w:t>6</w:t>
            </w:r>
          </w:p>
        </w:tc>
        <w:tc>
          <w:tcPr>
            <w:tcW w:w="16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="001950C1" w:rsidP="00130D65" w:rsidRDefault="001950C1" w14:paraId="4DB8C5A0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:rsidR="001950C1" w:rsidP="00130D65" w:rsidRDefault="001950C1" w14:paraId="58DE2F9C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:rsidR="001950C1" w:rsidP="00130D65" w:rsidRDefault="001950C1" w14:paraId="71C3416F" w14:textId="4482615E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="001950C1" w:rsidP="00130D65" w:rsidRDefault="001950C1" w14:paraId="6AB2412C" w14:textId="69EECBE6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>
              <w:rPr>
                <w:rFonts w:eastAsiaTheme="minorEastAsia"/>
                <w:lang w:val="en" w:eastAsia="en-GB"/>
              </w:rPr>
              <w:t>7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Feb</w:t>
            </w:r>
          </w:p>
          <w:p w:rsidRPr="00D43274" w:rsidR="001950C1" w:rsidP="00130D65" w:rsidRDefault="001950C1" w14:paraId="46438943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1</w:t>
            </w:r>
            <w:r>
              <w:rPr>
                <w:rFonts w:eastAsiaTheme="minorEastAsia"/>
                <w:lang w:val="en" w:eastAsia="en-GB"/>
              </w:rPr>
              <w:t>8</w:t>
            </w:r>
          </w:p>
          <w:p w:rsidRPr="00D43274" w:rsidR="001950C1" w:rsidP="38233FF9" w:rsidRDefault="001950C1" w14:paraId="27F5BA6A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  <w:p w:rsidRPr="00D43274" w:rsidR="001950C1" w:rsidP="0086323F" w:rsidRDefault="001950C1" w14:paraId="6ACF6ABD" w14:textId="18FD3DA4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323ED5EA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46380B9D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278EEFE5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Technical Solution</w:t>
            </w:r>
          </w:p>
          <w:p w:rsidRPr="00D43274" w:rsidR="00BF49B0" w:rsidP="00D43274" w:rsidRDefault="00A3479B" w14:paraId="561081BB" w14:textId="64BFF5C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003D2ED3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20</w:t>
            </w: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>
              <w:rPr>
                <w:rFonts w:ascii="Arial" w:hAnsi="Arial" w:eastAsia="Times New Roman" w:cs="Arial"/>
                <w:sz w:val="20"/>
                <w:szCs w:val="20"/>
                <w:lang w:val="en-GB" w:eastAsia="en-GB"/>
              </w:rPr>
              <w:t> </w:t>
            </w:r>
            <w:r w:rsidRPr="00BF49B0">
              <w:rPr>
                <w:rFonts w:ascii="Trebuchet MS" w:hAnsi="Trebuchet MS" w:eastAsia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D43274" w:rsidR="001950C1" w:rsidP="38233FF9" w:rsidRDefault="001950C1" w14:paraId="0EE976E1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1950C1" w:rsidP="38233FF9" w:rsidRDefault="001950C1" w14:paraId="7BAA2EAB" w14:textId="27187882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15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:rsidRPr="00D43274" w:rsidR="001950C1" w:rsidP="38233FF9" w:rsidRDefault="001950C1" w14:paraId="524DD8A5" w14:textId="13CAC59E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8</w:t>
            </w:r>
          </w:p>
        </w:tc>
        <w:tc>
          <w:tcPr>
            <w:tcW w:w="1952" w:type="dxa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A07425" w:rsidP="00A07425" w:rsidRDefault="00A07425" w14:paraId="529A9F24" w14:textId="77777777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:rsidRPr="00D43274" w:rsidR="00A07425" w:rsidP="00A07425" w:rsidRDefault="00AF4E38" w14:paraId="10D806F1" w14:textId="7E0C9846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proofErr w:type="gramStart"/>
            <w:r>
              <w:rPr>
                <w:rFonts w:eastAsiaTheme="minorEastAsia"/>
                <w:lang w:val="en" w:eastAsia="en-GB"/>
              </w:rPr>
              <w:t>3</w:t>
            </w:r>
            <w:r w:rsidRPr="002C42A1" w:rsidR="00A07425">
              <w:rPr>
                <w:rFonts w:eastAsiaTheme="minorEastAsia"/>
                <w:vertAlign w:val="superscript"/>
                <w:lang w:val="en" w:eastAsia="en-GB"/>
              </w:rPr>
              <w:t>st</w:t>
            </w:r>
            <w:proofErr w:type="gramEnd"/>
            <w:r w:rsidRPr="38233FF9" w:rsidR="00A07425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Jan</w:t>
            </w:r>
          </w:p>
          <w:p w:rsidRPr="00D43274" w:rsidR="001950C1" w:rsidP="00A07425" w:rsidRDefault="00A07425" w14:paraId="0F7D197F" w14:textId="1F26800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00AF4E38">
              <w:rPr>
                <w:rFonts w:eastAsiaTheme="minorEastAsia"/>
                <w:lang w:val="en" w:eastAsia="en-GB"/>
              </w:rPr>
              <w:t>13</w:t>
            </w:r>
          </w:p>
        </w:tc>
        <w:tc>
          <w:tcPr>
            <w:tcW w:w="1632" w:type="dxa"/>
            <w:vMerge/>
            <w:hideMark/>
          </w:tcPr>
          <w:p w:rsidRPr="00D43274" w:rsidR="001950C1" w:rsidP="0086323F" w:rsidRDefault="001950C1" w14:paraId="4D47D1A9" w14:textId="680C4600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574326E5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022F508A" w14:textId="77777777">
        <w:trPr>
          <w:trHeight w:val="641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6CD7F93A" w14:textId="77777777">
            <w:pPr>
              <w:widowControl/>
              <w:textAlignment w:val="baseline"/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Testing</w:t>
            </w:r>
            <w:r w:rsidRPr="00D43274">
              <w:rPr>
                <w:rFonts w:ascii="Arial" w:hAnsi="Arial" w:eastAsia="Times New Roman" w:cs="Arial"/>
                <w:sz w:val="24"/>
                <w:szCs w:val="24"/>
                <w:lang w:val="en-GB" w:eastAsia="en-GB"/>
              </w:rPr>
              <w:t> </w:t>
            </w:r>
          </w:p>
          <w:p w:rsidRPr="00D43274" w:rsidR="007A36FE" w:rsidP="00D43274" w:rsidRDefault="007A36FE" w14:paraId="6F225981" w14:textId="19BD1C33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5</w:t>
            </w:r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43590B1E" w14:textId="38347616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632" w:type="dxa"/>
            <w:vMerge/>
            <w:hideMark/>
          </w:tcPr>
          <w:p w:rsidRPr="00D43274" w:rsidR="001950C1" w:rsidP="0086323F" w:rsidRDefault="001950C1" w14:paraId="4A0C599C" w14:textId="3D165E9A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56D69C19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Pr="00D43274" w:rsidR="001950C1" w:rsidTr="513A15C5" w14:paraId="266D59B0" w14:textId="77777777">
        <w:trPr>
          <w:trHeight w:val="668"/>
        </w:trPr>
        <w:tc>
          <w:tcPr>
            <w:tcW w:w="2497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666666"/>
            <w:hideMark/>
          </w:tcPr>
          <w:p w:rsidR="001950C1" w:rsidP="00D43274" w:rsidRDefault="001950C1" w14:paraId="388E3E63" w14:textId="77777777">
            <w:pPr>
              <w:widowControl/>
              <w:textAlignment w:val="baseline"/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hAnsi="Trebuchet MS" w:eastAsia="Times New Roman" w:cs="Times New Roman"/>
                <w:sz w:val="24"/>
                <w:szCs w:val="24"/>
                <w:lang w:val="en" w:eastAsia="en-GB"/>
              </w:rPr>
              <w:t>Evaluation</w:t>
            </w:r>
          </w:p>
          <w:p w:rsidRPr="00D43274" w:rsidR="007A36FE" w:rsidP="00D43274" w:rsidRDefault="007A36FE" w14:paraId="6C316F5C" w14:textId="229A9080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Pr="513A15C5" w:rsidR="00E62DA1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</w:t>
            </w:r>
            <w:r w:rsidRPr="513A15C5" w:rsidR="4AB9D486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3</w:t>
            </w:r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>
              <w:rPr>
                <w:rFonts w:ascii="Trebuchet MS" w:hAnsi="Trebuchet MS" w:eastAsia="Times New Roman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color="000000" w:themeColor="text1" w:sz="6" w:space="0"/>
              <w:right w:val="single" w:color="auto" w:sz="4" w:space="0"/>
            </w:tcBorders>
            <w:shd w:val="clear" w:color="auto" w:fill="auto"/>
            <w:hideMark/>
          </w:tcPr>
          <w:p w:rsidRPr="00D43274" w:rsidR="001950C1" w:rsidP="38233FF9" w:rsidRDefault="001950C1" w14:paraId="2CAA9AB8" w14:textId="77777777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632" w:type="dxa"/>
            <w:vMerge/>
            <w:hideMark/>
          </w:tcPr>
          <w:p w:rsidRPr="00D43274" w:rsidR="001950C1" w:rsidP="38233FF9" w:rsidRDefault="001950C1" w14:paraId="27FE45BC" w14:textId="5F547753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:rsidRPr="00D43274" w:rsidR="001950C1" w:rsidP="00D43274" w:rsidRDefault="001950C1" w14:paraId="60C5FC4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hAnsi="Times New Roman" w:eastAsia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</w:tbl>
    <w:p w:rsidRPr="00D43274" w:rsidR="00D43274" w:rsidP="00D43274" w:rsidRDefault="00D43274" w14:paraId="29B1B268" w14:textId="227BA94C">
      <w:pPr>
        <w:widowControl/>
        <w:ind w:left="2160"/>
        <w:textAlignment w:val="baseline"/>
        <w:rPr>
          <w:rFonts w:ascii="Trebuchet MS" w:hAnsi="Trebuchet MS" w:eastAsia="Times New Roman" w:cs="Segoe UI"/>
          <w:sz w:val="28"/>
          <w:szCs w:val="28"/>
          <w:lang w:val="en-GB" w:eastAsia="en-GB"/>
        </w:rPr>
      </w:pPr>
      <w:r w:rsidRPr="00D43274">
        <w:rPr>
          <w:rFonts w:ascii="Trebuchet MS" w:hAnsi="Trebuchet MS" w:eastAsia="Times New Roman" w:cs="Arial"/>
          <w:sz w:val="28"/>
          <w:szCs w:val="28"/>
          <w:lang w:val="en-GB" w:eastAsia="en-GB"/>
        </w:rPr>
        <w:t>NEA Submission Dates Overview</w:t>
      </w:r>
      <w:r w:rsidRPr="00D43274">
        <w:rPr>
          <w:rFonts w:ascii="Arial" w:hAnsi="Arial" w:eastAsia="Times New Roman" w:cs="Arial"/>
          <w:sz w:val="28"/>
          <w:szCs w:val="28"/>
          <w:lang w:val="en-GB" w:eastAsia="en-GB"/>
        </w:rPr>
        <w:t> </w:t>
      </w:r>
      <w:r w:rsidRPr="00D43274">
        <w:rPr>
          <w:rFonts w:ascii="Trebuchet MS" w:hAnsi="Trebuchet MS" w:eastAsia="Times New Roman" w:cs="Arial"/>
          <w:sz w:val="28"/>
          <w:szCs w:val="28"/>
          <w:lang w:val="en-GB" w:eastAsia="en-GB"/>
        </w:rPr>
        <w:t> </w:t>
      </w:r>
    </w:p>
    <w:p w:rsidR="00D43274" w:rsidRDefault="00D43274" w14:paraId="3035FF69" w14:textId="21161607">
      <w:pPr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7"/>
          <w:szCs w:val="7"/>
        </w:rPr>
        <w:br w:type="page"/>
      </w:r>
      <w:proofErr w:type="spellStart"/>
      <w:r>
        <w:rPr>
          <w:rFonts w:ascii="Times New Roman" w:hAnsi="Times New Roman" w:eastAsia="Times New Roman" w:cs="Times New Roman"/>
          <w:sz w:val="7"/>
          <w:szCs w:val="7"/>
        </w:rPr>
        <w:t>dfgfd</w:t>
      </w:r>
      <w:proofErr w:type="spellEnd"/>
    </w:p>
    <w:p w:rsidR="00637098" w:rsidRDefault="00637098" w14:paraId="70376465" w14:textId="425C7669">
      <w:pPr>
        <w:rPr>
          <w:rFonts w:ascii="Times New Roman" w:hAnsi="Times New Roman" w:eastAsia="Times New Roman" w:cs="Times New Roman"/>
          <w:sz w:val="7"/>
          <w:szCs w:val="7"/>
        </w:rPr>
      </w:pPr>
    </w:p>
    <w:p w:rsidR="00637098" w:rsidRDefault="009F7A16" w14:paraId="7D01A77A" w14:textId="77777777">
      <w:pPr>
        <w:spacing w:line="1276" w:lineRule="exact"/>
        <w:ind w:left="1133"/>
        <w:rPr>
          <w:del w:author="Melanie Dennig" w:date="2020-01-28T10:31:00Z" w:id="0"/>
          <w:rFonts w:ascii="Times New Roman" w:hAnsi="Times New Roman" w:eastAsia="Times New Roman" w:cs="Times New Roman"/>
          <w:sz w:val="20"/>
          <w:szCs w:val="20"/>
        </w:rPr>
      </w:pPr>
      <w:del w:author="Melanie Dennig" w:date="2020-01-28T10:31:00Z" w:id="1">
        <w:r>
          <w:rPr>
            <w:noProof/>
          </w:rPr>
          <w:drawing>
            <wp:inline distT="0" distB="0" distL="0" distR="0" wp14:anchorId="35B5D53B" wp14:editId="0FF8DC0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637098" w:rsidRDefault="009F7A16" w14:paraId="3035FF6A" w14:textId="77777777">
      <w:pPr>
        <w:spacing w:line="1276" w:lineRule="exact"/>
        <w:ind w:left="1133"/>
        <w:rPr>
          <w:ins w:author="Melanie Dennig" w:date="2020-01-28T10:31:00Z" w:id="2"/>
          <w:rFonts w:ascii="Times New Roman" w:hAnsi="Times New Roman" w:eastAsia="Times New Roman" w:cs="Times New Roman"/>
          <w:sz w:val="20"/>
          <w:szCs w:val="20"/>
        </w:rPr>
      </w:pPr>
      <w:ins w:author="Melanie Dennig" w:date="2020-01-28T10:31:00Z" w:id="3">
        <w:r>
          <w:rPr>
            <w:noProof/>
          </w:rPr>
          <w:drawing>
            <wp:inline distT="0" distB="0" distL="0" distR="0" wp14:anchorId="0B683E15" wp14:editId="1B84233E">
              <wp:extent cx="2017078" cy="810768"/>
              <wp:effectExtent l="0" t="0" r="0" b="0"/>
              <wp:docPr id="725895337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37098" w:rsidRDefault="009F7A16" w14:paraId="3035FF6B" w14:textId="500CD99F">
      <w:pPr>
        <w:spacing w:line="547" w:lineRule="exact"/>
        <w:ind w:left="1132" w:right="8509"/>
        <w:rPr>
          <w:rFonts w:ascii="Arial" w:hAnsi="Arial" w:eastAsia="Arial" w:cs="Arial"/>
          <w:sz w:val="48"/>
          <w:szCs w:val="48"/>
        </w:rPr>
      </w:pPr>
      <w:bookmarkStart w:name="2017_Project_log" w:id="4"/>
      <w:bookmarkEnd w:id="4"/>
      <w:r w:rsidRPr="3A6B9006">
        <w:rPr>
          <w:rFonts w:ascii="Arial"/>
          <w:sz w:val="48"/>
          <w:szCs w:val="48"/>
        </w:rPr>
        <w:t>20</w:t>
      </w:r>
      <w:r w:rsidRPr="3A6B9006" w:rsidR="2A79710F">
        <w:rPr>
          <w:rFonts w:ascii="Arial"/>
          <w:sz w:val="48"/>
          <w:szCs w:val="48"/>
        </w:rPr>
        <w:t>21</w:t>
      </w:r>
      <w:r w:rsidR="00C001A2"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:rsidR="00637098" w:rsidRDefault="009F7A16" w14:paraId="3035FF6C" w14:textId="77777777">
      <w:pPr>
        <w:spacing w:before="1"/>
        <w:ind w:left="1132" w:right="8509"/>
        <w:rPr>
          <w:rFonts w:ascii="Arial" w:hAnsi="Arial" w:eastAsia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600FB" wp14:editId="303600FC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08A87918">
              <v:group id="Group 57" style="position:absolute;margin-left:0;margin-top:41.5pt;width:786.6pt;height:.1pt;z-index:1120;mso-position-horizontal-relative:page" coordsize="15732,2" coordorigin=",830" o:spid="_x0000_s1026" w14:anchorId="42F64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name="A-level_Computer_Science_(7517)" w:id="5"/>
      <w:bookmarkEnd w:id="5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name="Computing_Practical_Project_(7517/C)" w:id="6"/>
      <w:bookmarkEnd w:id="6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 w14:paraId="3035FF6D" w14:textId="77777777">
      <w:pPr>
        <w:spacing w:before="6"/>
        <w:rPr>
          <w:rFonts w:ascii="Arial" w:hAnsi="Arial" w:eastAsia="Arial" w:cs="Arial"/>
          <w:sz w:val="14"/>
          <w:szCs w:val="14"/>
        </w:rPr>
      </w:pPr>
    </w:p>
    <w:p w:rsidR="00637098" w:rsidRDefault="009F7A16" w14:paraId="3035FF6E" w14:textId="17300854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03600FD" wp14:editId="303600F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4220CED">
              <v:group id="Group 55" style="position:absolute;margin-left:0;margin-top:22.8pt;width:785.2pt;height:.1pt;z-index:-19480;mso-position-horizontal-relative:page" coordsize="15704,2" coordorigin=",456" o:spid="_x0000_s1026" w14:anchorId="4E261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03600FF" wp14:editId="30360100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6343FC2F">
              <v:group id="Group 53" style="position:absolute;margin-left:56.65pt;margin-top:63.35pt;width:.5pt;height:2.9pt;z-index:-19456;mso-position-horizontal-relative:page" coordsize="10,58" coordorigin="1133,1267" o:spid="_x0000_s1026" w14:anchorId="637E8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0360101" wp14:editId="30360102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7087A56E">
              <v:group id="Group 51" style="position:absolute;margin-left:169.8pt;margin-top:63.35pt;width:.5pt;height:2.9pt;z-index:-19432;mso-position-horizontal-relative:page" coordsize="10,58" coordorigin="3396,1267" o:spid="_x0000_s1026" w14:anchorId="4CF47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author="Melanie Dennig" w:date="2020-01-28T10:31:00Z" w:id="7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9" behindDoc="1" locked="0" layoutInCell="1" allowOverlap="1" wp14:anchorId="56860BA8" wp14:editId="6F7A0DCF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<w:pict w14:anchorId="101E08F5">
                <v:group id="Group 44" style="position:absolute;margin-left:191.4pt;margin-top:63.35pt;width:375.85pt;height:3.4pt;z-index:-15240;mso-position-horizontal-relative:page" coordsize="7517,68" coordorigin="3828,1267" o:spid="_x0000_s1026" w14:anchorId="4D789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:rsidR="00637098" w:rsidRDefault="00637098" w14:paraId="3035FF6F" w14:textId="77777777">
      <w:pPr>
        <w:spacing w:before="11"/>
        <w:rPr>
          <w:rFonts w:ascii="Arial" w:hAnsi="Arial" w:eastAsia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author="Melanie Dennig" w:date="2020-01-28T10:31:00Z" w:id="8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9">
          <w:tblGrid>
            <w:gridCol w:w="2378"/>
            <w:gridCol w:w="432"/>
            <w:gridCol w:w="1673"/>
            <w:gridCol w:w="941"/>
          </w:tblGrid>
        </w:tblGridChange>
      </w:tblGrid>
      <w:tr w:rsidR="00637098" w:rsidTr="00967534" w14:paraId="3035FF75" w14:textId="77777777">
        <w:trPr>
          <w:trHeight w:val="840" w:hRule="exact"/>
          <w:trPrChange w:author="Melanie Dennig" w:date="2020-01-28T10:31:00Z" w:id="10">
            <w:trPr>
              <w:gridAfter w:val="0"/>
              <w:wAfter w:w="940" w:type="dxa"/>
              <w:trHeight w:val="840" w:hRule="exact"/>
            </w:trPr>
          </w:trPrChange>
        </w:trPr>
        <w:tc>
          <w:tcPr>
            <w:tcW w:w="2378" w:type="dxa"/>
            <w:tcBorders>
              <w:top w:val="single" w:color="412878" w:sz="4" w:space="0"/>
              <w:left w:val="nil"/>
              <w:bottom w:val="nil"/>
              <w:right w:val="nil"/>
            </w:tcBorders>
            <w:tcPrChange w:author="Melanie Dennig" w:date="2020-01-28T10:31:00Z" w:id="11">
              <w:tcPr>
                <w:tcW w:w="2378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9F7A16" w14:paraId="3035FF70" w14:textId="77777777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author="Melanie Dennig" w:date="2020-01-28T10:31:00Z" w:id="12">
                <w:pPr>
                  <w:pStyle w:val="TableParagraph"/>
                  <w:framePr w:hSpace="180" w:wrap="around" w:hAnchor="text" w:v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14:paraId="3035FF71" w14:textId="3870BFFA">
            <w:pPr>
              <w:pStyle w:val="TableParagraph"/>
              <w:spacing w:before="153"/>
              <w:ind w:firstLine="116"/>
              <w:rPr>
                <w:rFonts w:ascii="Arial" w:hAnsi="Arial" w:eastAsia="Arial" w:cs="Arial"/>
              </w:rPr>
              <w:pPrChange w:author="Melanie Dennig" w:date="2020-01-28T10:31:00Z" w:id="13">
                <w:pPr>
                  <w:pStyle w:val="TableParagraph"/>
                  <w:framePr w:hSpace="180" w:wrap="around" w:hAnchor="text" w:v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hAnsi="Arial" w:eastAsia="Arial" w:cs="Arial"/>
              </w:rPr>
              <w:t xml:space="preserve"> </w:t>
            </w:r>
            <w:r w:rsidRPr="05A62D9E">
              <w:rPr>
                <w:rPrChange w:author="Melanie Dennig" w:date="2020-01-28T10:31:00Z" w:id="14">
                  <w:rPr>
                    <w:rFonts w:ascii="Arial" w:hAnsi="Arial" w:eastAsia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name="Text1" w:id="15"/>
            <w:r>
              <w:rPr>
                <w:rFonts w:ascii="Arial" w:hAnsi="Arial" w:eastAsia="Arial" w:cs="Arial"/>
              </w:rPr>
              <w:instrText xml:space="preserve"> FORMTEXT </w:instrText>
            </w:r>
            <w:r w:rsidRPr="05A62D9E">
              <w:rPr>
                <w:rFonts w:ascii="Arial" w:hAnsi="Arial" w:eastAsia="Arial" w:cs="Arial"/>
              </w:rPr>
            </w:r>
            <w:r w:rsidRPr="05A62D9E"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 w:rsidRPr="05A62D9E">
              <w:rPr>
                <w:rPrChange w:author="Melanie Dennig" w:date="2020-01-28T10:31:00Z" w:id="16">
                  <w:rPr>
                    <w:rFonts w:ascii="Arial" w:hAnsi="Arial" w:eastAsia="Arial" w:cs="Arial"/>
                  </w:rPr>
                </w:rPrChange>
              </w:rPr>
              <w:fldChar w:fldCharType="end"/>
            </w:r>
            <w:bookmarkEnd w:id="15"/>
            <w:ins w:author="Melanie Dennig" w:date="2020-01-28T10:31:00Z" w:id="17">
              <w:r w:rsidRPr="05A62D9E" w:rsidR="4873BBFA">
                <w:rPr>
                  <w:rFonts w:ascii="Arial" w:hAnsi="Arial" w:eastAsia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color="412878" w:sz="4" w:space="0"/>
              <w:left w:val="nil"/>
              <w:bottom w:val="nil"/>
              <w:right w:val="nil"/>
            </w:tcBorders>
            <w:tcPrChange w:author="Melanie Dennig" w:date="2020-01-28T10:31:00Z" w:id="18">
              <w:tcPr>
                <w:tcW w:w="432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2" w14:textId="77777777">
            <w:pPr>
              <w:pPrChange w:author="Melanie Dennig" w:date="2020-01-28T10:31:00Z" w:id="19">
                <w:pPr>
                  <w:framePr w:hSpace="180" w:wrap="around" w:hAnchor="text" w:v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color="412878" w:sz="4" w:space="0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author="Melanie Dennig" w:date="2020-01-28T10:31:00Z" w:id="20">
              <w:tcPr>
                <w:tcW w:w="1673" w:type="dxa"/>
                <w:tcBorders>
                  <w:top w:val="single" w:color="412878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9F7A16" w14:paraId="3035FF73" w14:textId="77777777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author="Melanie Dennig" w:date="2020-01-28T10:31:00Z" w:id="21">
                <w:pPr>
                  <w:pStyle w:val="TableParagraph"/>
                  <w:framePr w:hSpace="180" w:wrap="around" w:hAnchor="text" w:v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637098" w:rsidRDefault="009F7A16" w14:paraId="3035FF74" w14:textId="5881A45F">
            <w:pPr>
              <w:pStyle w:val="TableParagraph"/>
              <w:spacing w:before="153"/>
              <w:ind w:left="108"/>
              <w:rPr>
                <w:rFonts w:ascii="Arial" w:hAnsi="Arial" w:eastAsia="Arial" w:cs="Arial"/>
              </w:rPr>
              <w:pPrChange w:author="Melanie Dennig" w:date="2020-01-28T10:31:00Z" w:id="22">
                <w:pPr>
                  <w:pStyle w:val="TableParagraph"/>
                  <w:framePr w:hSpace="180" w:wrap="around" w:hAnchor="text" w:vAnchor="text" w:y="1"/>
                  <w:spacing w:before="153"/>
                  <w:ind w:left="108"/>
                  <w:suppressOverlap/>
                </w:pPr>
              </w:pPrChange>
            </w:pPr>
            <w:del w:author="Melanie Dennig" w:date="2020-01-28T10:31:00Z" w:id="23">
              <w:r>
                <w:rPr>
                  <w:rFonts w:ascii="Arial" w:hAnsi="Arial" w:eastAsia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hAnsi="Arial" w:eastAsia="Arial" w:cs="Arial"/>
                </w:rPr>
                <w:delInstrText xml:space="preserve"> FORMTEXT </w:delInstrText>
              </w:r>
              <w:r>
                <w:rPr>
                  <w:rFonts w:ascii="Arial" w:hAnsi="Arial" w:eastAsia="Arial" w:cs="Arial"/>
                </w:rPr>
              </w:r>
              <w:r>
                <w:rPr>
                  <w:rFonts w:ascii="Arial" w:hAnsi="Arial" w:eastAsia="Arial" w:cs="Arial"/>
                </w:rPr>
                <w:fldChar w:fldCharType="separate"/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  <w:noProof/>
                </w:rPr>
                <w:delText> </w:delText>
              </w:r>
              <w:r>
                <w:rPr>
                  <w:rFonts w:ascii="Arial" w:hAnsi="Arial" w:eastAsia="Arial" w:cs="Arial"/>
                </w:rPr>
                <w:fldChar w:fldCharType="end"/>
              </w:r>
            </w:del>
            <w:ins w:author="Melanie Dennig" w:date="2020-01-28T10:31:00Z" w:id="24">
              <w:r w:rsidR="006D4AD3">
                <w:rPr>
                  <w:rFonts w:ascii="Arial" w:hAnsi="Arial" w:eastAsia="Arial" w:cs="Arial"/>
                </w:rPr>
                <w:t xml:space="preserve">Exeter </w:t>
              </w:r>
              <w:r w:rsidRPr="00967534" w:rsidR="006D4AD3">
                <w:rPr>
                  <w:rFonts w:ascii="Arial" w:hAnsi="Arial" w:eastAsia="Arial" w:cs="Arial"/>
                  <w:shd w:val="clear" w:color="auto" w:fill="D9D9D9" w:themeFill="background1" w:themeFillShade="D9"/>
                </w:rPr>
                <w:t>Mathematics</w:t>
              </w:r>
              <w:r w:rsidR="006D4AD3">
                <w:rPr>
                  <w:rFonts w:ascii="Arial" w:hAnsi="Arial" w:eastAsia="Arial" w:cs="Arial"/>
                </w:rPr>
                <w:t xml:space="preserve"> </w:t>
              </w:r>
            </w:ins>
          </w:p>
        </w:tc>
      </w:tr>
      <w:tr w:rsidR="00637098" w:rsidTr="001851CC" w14:paraId="3035FF7D" w14:textId="77777777">
        <w:trPr>
          <w:gridAfter w:val="1"/>
          <w:wAfter w:w="5891" w:type="dxa"/>
          <w:trHeight w:val="938" w:hRule="exact"/>
          <w:trPrChange w:author="Melanie Dennig" w:date="2020-01-28T10:31:00Z" w:id="25">
            <w:trPr>
              <w:trHeight w:val="938" w:hRule="exact"/>
            </w:trPr>
          </w:trPrChange>
        </w:trPr>
        <w:tc>
          <w:tcPr>
            <w:tcW w:w="2378" w:type="dxa"/>
            <w:tcBorders>
              <w:top w:val="single" w:color="4A4A4A" w:sz="4" w:space="0"/>
              <w:left w:val="nil"/>
              <w:bottom w:val="nil"/>
              <w:right w:val="nil"/>
            </w:tcBorders>
            <w:tcPrChange w:author="Melanie Dennig" w:date="2020-01-28T10:31:00Z" w:id="26">
              <w:tcPr>
                <w:tcW w:w="2273" w:type="dxa"/>
                <w:tcBorders>
                  <w:top w:val="single" w:color="4A4A4A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6" w14:textId="77777777">
            <w:pPr>
              <w:pStyle w:val="TableParagraph"/>
              <w:spacing w:before="8"/>
              <w:rPr>
                <w:rFonts w:ascii="Arial" w:hAnsi="Arial" w:eastAsia="Arial" w:cs="Arial"/>
                <w:b/>
                <w:bCs/>
                <w:sz w:val="21"/>
                <w:szCs w:val="21"/>
              </w:rPr>
              <w:pPrChange w:author="Melanie Dennig" w:date="2020-01-28T10:31:00Z" w:id="27">
                <w:pPr>
                  <w:pStyle w:val="TableParagraph"/>
                  <w:framePr w:hSpace="180" w:wrap="around" w:hAnchor="text" w:vAnchor="text" w:y="1"/>
                  <w:spacing w:before="8"/>
                  <w:suppressOverlap/>
                </w:pPr>
              </w:pPrChange>
            </w:pPr>
          </w:p>
          <w:p w:rsidR="00637098" w:rsidRDefault="009F7A16" w14:paraId="3035FF77" w14:textId="77777777">
            <w:pPr>
              <w:pStyle w:val="TableParagraph"/>
              <w:ind w:left="115"/>
              <w:rPr>
                <w:rFonts w:ascii="Arial"/>
                <w:b/>
              </w:rPr>
              <w:pPrChange w:author="Melanie Dennig" w:date="2020-01-28T10:31:00Z" w:id="28">
                <w:pPr>
                  <w:pStyle w:val="TableParagraph"/>
                  <w:framePr w:hSpace="180" w:wrap="around" w:hAnchor="text" w:v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 w14:paraId="5FCCBD79" w14:textId="77777777">
            <w:pPr>
              <w:pStyle w:val="TableParagraph"/>
              <w:ind w:left="11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eastAsia="Arial" w:cs="Arial"/>
              </w:rPr>
              <w:instrText xml:space="preserve"> FORMTEXT </w:instrTex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</w:rPr>
              <w:fldChar w:fldCharType="end"/>
            </w:r>
          </w:p>
          <w:p w:rsidR="002D4775" w:rsidP="002D4775" w:rsidRDefault="002D4775" w14:paraId="3035FF78" w14:textId="4C8DBD86">
            <w:pPr>
              <w:pStyle w:val="TableParagraph"/>
              <w:ind w:left="115"/>
              <w:rPr>
                <w:rFonts w:ascii="Arial" w:hAnsi="Arial" w:eastAsia="Arial" w:cs="Arial"/>
              </w:rPr>
            </w:pPr>
            <w:r w:rsidRPr="002D4775">
              <w:rPr>
                <w:rFonts w:ascii="Arial" w:hAnsi="Arial" w:eastAsia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author="Melanie Dennig" w:date="2020-01-28T10:31:00Z" w:id="29">
              <w:r w:rsidRPr="002D4775">
                <w:rPr>
                  <w:rFonts w:ascii="Arial" w:hAnsi="Arial" w:eastAsia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author="Melanie Dennig" w:date="2020-01-28T10:31:00Z" w:id="30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9" w14:textId="77777777">
            <w:pPr>
              <w:pPrChange w:author="Melanie Dennig" w:date="2020-01-28T10:31:00Z" w:id="31">
                <w:pPr>
                  <w:framePr w:hSpace="180" w:wrap="around" w:hAnchor="text" w:v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color="4A4A4A" w:sz="4" w:space="0"/>
              <w:left w:val="nil"/>
              <w:bottom w:val="nil"/>
              <w:right w:val="nil"/>
            </w:tcBorders>
            <w:tcPrChange w:author="Melanie Dennig" w:date="2020-01-28T10:31:00Z" w:id="32">
              <w:tcPr>
                <w:tcW w:w="2614" w:type="dxa"/>
                <w:gridSpan w:val="2"/>
                <w:tcBorders>
                  <w:top w:val="single" w:color="4A4A4A" w:sz="4" w:space="0"/>
                  <w:left w:val="nil"/>
                  <w:bottom w:val="nil"/>
                  <w:right w:val="nil"/>
                </w:tcBorders>
              </w:tcPr>
            </w:tcPrChange>
          </w:tcPr>
          <w:p w:rsidR="00637098" w:rsidRDefault="00637098" w14:paraId="3035FF7A" w14:textId="77777777">
            <w:pPr>
              <w:pStyle w:val="TableParagraph"/>
              <w:spacing w:before="8"/>
              <w:rPr>
                <w:rFonts w:ascii="Arial" w:hAnsi="Arial" w:eastAsia="Arial" w:cs="Arial"/>
                <w:b/>
                <w:bCs/>
                <w:sz w:val="21"/>
                <w:szCs w:val="21"/>
              </w:rPr>
              <w:pPrChange w:author="Melanie Dennig" w:date="2020-01-28T10:31:00Z" w:id="33">
                <w:pPr>
                  <w:pStyle w:val="TableParagraph"/>
                  <w:framePr w:hSpace="180" w:wrap="around" w:hAnchor="text" w:vAnchor="text" w:y="1"/>
                  <w:spacing w:before="8"/>
                  <w:suppressOverlap/>
                </w:pPr>
              </w:pPrChange>
            </w:pPr>
          </w:p>
          <w:p w:rsidR="00637098" w:rsidRDefault="009F7A16" w14:paraId="3035FF7B" w14:textId="77777777">
            <w:pPr>
              <w:pStyle w:val="TableParagraph"/>
              <w:ind w:left="108"/>
              <w:rPr>
                <w:rFonts w:ascii="Arial" w:hAnsi="Arial" w:eastAsia="Arial" w:cs="Arial"/>
                <w:b/>
                <w:bCs/>
              </w:rPr>
              <w:pPrChange w:author="Melanie Dennig" w:date="2020-01-28T10:31:00Z" w:id="34">
                <w:pPr>
                  <w:pStyle w:val="TableParagraph"/>
                  <w:framePr w:hSpace="180" w:wrap="around" w:hAnchor="text" w:vAnchor="text" w:y="1"/>
                  <w:ind w:left="108"/>
                  <w:suppressOverlap/>
                </w:pPr>
              </w:pPrChange>
            </w:pPr>
            <w:r>
              <w:rPr>
                <w:rFonts w:ascii="Arial" w:hAnsi="Arial" w:eastAsia="Arial" w:cs="Arial"/>
                <w:b/>
                <w:bCs/>
              </w:rPr>
              <w:t>Candidate’s full</w:t>
            </w:r>
            <w:r>
              <w:rPr>
                <w:rFonts w:ascii="Arial" w:hAnsi="Arial" w:eastAsia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name</w:t>
            </w:r>
          </w:p>
          <w:p w:rsidR="00637098" w:rsidRDefault="009F7A16" w14:paraId="3035FF7C" w14:textId="77777777">
            <w:pPr>
              <w:pStyle w:val="TableParagraph"/>
              <w:ind w:left="108"/>
              <w:rPr>
                <w:rFonts w:ascii="Arial" w:hAnsi="Arial" w:eastAsia="Arial" w:cs="Arial"/>
              </w:rPr>
              <w:pPrChange w:author="Melanie Dennig" w:date="2020-01-28T10:31:00Z" w:id="35">
                <w:pPr>
                  <w:pStyle w:val="TableParagraph"/>
                  <w:framePr w:hSpace="180" w:wrap="around" w:hAnchor="text" w:vAnchor="text" w:y="1"/>
                  <w:ind w:left="108"/>
                  <w:suppressOverlap/>
                </w:pPr>
              </w:pPrChange>
            </w:pPr>
            <w:r>
              <w:rPr>
                <w:rFonts w:ascii="Arial" w:hAnsi="Arial" w:eastAsia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eastAsia="Arial" w:cs="Arial"/>
              </w:rPr>
              <w:instrText xml:space="preserve"> FORMTEXT </w:instrTex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  <w:fldChar w:fldCharType="separate"/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  <w:noProof/>
              </w:rPr>
              <w:t> </w:t>
            </w:r>
            <w:r>
              <w:rPr>
                <w:rFonts w:ascii="Arial" w:hAnsi="Arial" w:eastAsia="Arial" w:cs="Arial"/>
              </w:rPr>
              <w:fldChar w:fldCharType="end"/>
            </w:r>
          </w:p>
        </w:tc>
      </w:tr>
    </w:tbl>
    <w:p w:rsidRPr="002D4775" w:rsidR="00637098" w:rsidP="002D4775" w:rsidRDefault="002D4775" w14:paraId="3035FF7E" w14:textId="3C8AC81F">
      <w:pPr>
        <w:tabs>
          <w:tab w:val="left" w:pos="5115"/>
        </w:tabs>
        <w:spacing w:before="2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ab/>
      </w:r>
      <w:r w:rsidR="009D4CB9">
        <w:rPr>
          <w:rFonts w:ascii="Arial" w:hAnsi="Arial" w:eastAsia="Arial" w:cs="Arial"/>
          <w:b/>
          <w:bCs/>
          <w:color w:val="000000" w:themeColor="text1"/>
          <w:sz w:val="20"/>
          <w:szCs w:val="20"/>
        </w:rPr>
        <w:t>Oliver Temple</w:t>
      </w:r>
      <w:ins w:author="Melanie Dennig" w:date="2020-01-28T10:31:00Z" w:id="36">
        <w:r w:rsidRPr="002D4775" w:rsidR="006A1F5D">
          <w:rPr>
            <w:rFonts w:ascii="Arial" w:hAnsi="Arial" w:eastAsia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:rsidR="00637098" w:rsidRDefault="009F7A16" w14:paraId="3035FF7F" w14:textId="77F45517">
      <w:pPr>
        <w:spacing w:before="72"/>
        <w:ind w:left="1132" w:right="8509"/>
        <w:rPr>
          <w:rFonts w:ascii="Arial" w:hAnsi="Arial" w:eastAsia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0360105" wp14:editId="30360106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3443CB88">
              <v:group id="Group 35" style="position:absolute;margin-left:56.65pt;margin-top:-12.1pt;width:113.65pt;height:3.4pt;z-index:-19384;mso-position-horizontal-relative:page" coordsize="2273,68" coordorigin="1133,-242" o:spid="_x0000_s1026" w14:anchorId="2D693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30360107" wp14:editId="30360108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2EE5A00">
              <v:group id="Group 26" style="position:absolute;margin-left:191.15pt;margin-top:-12.1pt;width:376.1pt;height:3.4pt;z-index:-19360;mso-position-horizontal-relative:page" coordsize="7522,68" coordorigin="3823,-242" o:spid="_x0000_s1026" w14:anchorId="7DB0D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:rsidR="00637098" w:rsidRDefault="009F7A16" w14:paraId="3035FF80" w14:textId="7A297E34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30360109" wp14:editId="3036010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F2C4E0C">
              <v:group id="Group 19" style="position:absolute;margin-left:122.3pt;margin-top:38.2pt;width:445pt;height:3.25pt;z-index:-19336;mso-position-horizontal-relative:page" coordsize="8900,65" coordorigin="2446,764" o:spid="_x0000_s1026" w14:anchorId="220F7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36010B" wp14:editId="3036010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43274" w14:paraId="30360121" w14:textId="77777777">
                              <w:trPr>
                                <w:trHeight w:val="281" w:hRule="exact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D" w14:textId="77777777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E" w14:textId="77777777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1F" w14:textId="77777777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color="4A4A4A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3274" w:rsidRDefault="00D43274" w14:paraId="30360120" w14:textId="77777777"/>
                              </w:tc>
                            </w:tr>
                            <w:tr w:rsidR="00D43274" w14:paraId="30360127" w14:textId="77777777">
                              <w:trPr>
                                <w:trHeight w:val="545" w:hRule="exact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2" w14:textId="77777777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3" w14:textId="77777777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4" w14:textId="77777777">
                                  <w:pPr>
                                    <w:pStyle w:val="TableParagraph"/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274" w:rsidRDefault="00D43274" w14:paraId="30360125" w14:textId="77777777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hAnsi="Arial" w:eastAsia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color="4A4A4A" w:sz="4" w:space="0"/>
                                    <w:right w:val="nil"/>
                                  </w:tcBorders>
                                </w:tcPr>
                                <w:p w:rsidR="00D43274" w:rsidRDefault="00D43274" w14:paraId="30360126" w14:textId="77777777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D43274" w:rsidRDefault="00D43274" w14:paraId="30360128" w14:textId="777777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3FC3D">
              <v:shapetype id="_x0000_t202" coordsize="21600,21600" o:spt="202" path="m,l,21600r21600,l21600,xe" w14:anchorId="3036010B">
                <v:stroke joinstyle="miter"/>
                <v:path gradientshapeok="t" o:connecttype="rect"/>
              </v:shapetype>
              <v:shape id="Text Box 18" style="position:absolute;left:0;text-align:left;margin-left:56.9pt;margin-top:40.95pt;width:222.95pt;height:41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43274" w14:paraId="672A6659" w14:textId="77777777">
                        <w:trPr>
                          <w:trHeight w:val="281" w:hRule="exact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0A37501D" w14:textId="77777777"/>
                        </w:tc>
                        <w:tc>
                          <w:tcPr>
                            <w:tcW w:w="240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5DAB6C7B" w14:textId="77777777"/>
                        </w:tc>
                        <w:tc>
                          <w:tcPr>
                            <w:tcW w:w="206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02EB378F" w14:textId="77777777"/>
                        </w:tc>
                        <w:tc>
                          <w:tcPr>
                            <w:tcW w:w="2709" w:type="dxa"/>
                            <w:tcBorders>
                              <w:top w:val="single" w:color="4A4A4A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3274" w:rsidRDefault="00D43274" w14:paraId="6A05A809" w14:textId="77777777"/>
                        </w:tc>
                      </w:tr>
                      <w:tr w:rsidR="00D43274" w14:paraId="0BF23A35" w14:textId="77777777">
                        <w:trPr>
                          <w:trHeight w:val="545" w:hRule="exact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468B0E25" w14:textId="77777777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5A39BBE3" w14:textId="77777777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41C8F396" w14:textId="77777777">
                            <w:pPr>
                              <w:pStyle w:val="TableParagraph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43274" w:rsidRDefault="00D43274" w14:paraId="72A3D3EC" w14:textId="77777777">
                            <w:pPr>
                              <w:pStyle w:val="TableParagraph"/>
                              <w:spacing w:before="11"/>
                              <w:rPr>
                                <w:rFonts w:ascii="Arial" w:hAnsi="Arial" w:eastAsia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color="4A4A4A" w:sz="4" w:space="0"/>
                              <w:right w:val="nil"/>
                            </w:tcBorders>
                          </w:tcPr>
                          <w:p w:rsidR="00D43274" w:rsidRDefault="00D43274" w14:paraId="7CDC9D8D" w14:textId="77777777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D43274" w:rsidRDefault="00D43274" w14:paraId="0D0B940D" w14:textId="77777777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Pr="009D4CB9" w:rsidR="009D4CB9">
        <w:rPr>
          <w:b/>
          <w:bCs/>
        </w:rPr>
        <w:t>Path</w:t>
      </w:r>
      <w:proofErr w:type="gramEnd"/>
      <w:r w:rsidRPr="009D4CB9" w:rsidR="009D4CB9">
        <w:rPr>
          <w:b/>
          <w:bCs/>
        </w:rPr>
        <w:t>-finding Algorithms and Solving Mazes</w:t>
      </w:r>
      <w:ins w:author="Melanie Dennig" w:date="2020-01-28T10:31:00Z" w:id="37">
        <w:r w:rsidRPr="009D4CB9" w:rsidR="002D4775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:rsidR="00637098" w:rsidRDefault="00637098" w14:paraId="3035FF81" w14:textId="77777777">
      <w:pPr>
        <w:spacing w:before="11"/>
        <w:rPr>
          <w:rFonts w:ascii="Arial" w:hAnsi="Arial" w:eastAsia="Arial" w:cs="Arial"/>
          <w:sz w:val="7"/>
          <w:szCs w:val="7"/>
        </w:rPr>
      </w:pPr>
    </w:p>
    <w:p w:rsidR="00637098" w:rsidRDefault="002D4775" w14:paraId="3035FF82" w14:textId="3E9926D6">
      <w:pPr>
        <w:tabs>
          <w:tab w:val="left" w:pos="3842"/>
        </w:tabs>
        <w:spacing w:line="220" w:lineRule="exact"/>
        <w:ind w:left="2673"/>
        <w:rPr>
          <w:rFonts w:ascii="Arial" w:hAnsi="Arial" w:eastAsia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D" wp14:editId="3036010E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4C410E4C">
              <v:group id="Group 15" style="width:11.05pt;height:11.05pt;mso-position-horizontal-relative:char;mso-position-vertical-relative:line" coordsize="221,221" o:spid="_x0000_s1026" w14:anchorId="4B114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 w:rsidR="009F7A16">
        <w:rPr>
          <w:rFonts w:ascii="Arial"/>
          <w:position w:val="-3"/>
          <w:sz w:val="20"/>
        </w:rPr>
        <w:tab/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F" wp14:editId="3036011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64D7332">
              <v:group id="Group 12" style="width:11.05pt;height:11.05pt;mso-position-horizontal-relative:char;mso-position-vertical-relative:line" coordsize="221,221" o:spid="_x0000_s1026" w14:anchorId="0889D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 w14:paraId="3035FF83" w14:textId="77777777">
      <w:pPr>
        <w:rPr>
          <w:rFonts w:ascii="Arial" w:hAnsi="Arial" w:eastAsia="Arial" w:cs="Arial"/>
          <w:sz w:val="28"/>
          <w:szCs w:val="28"/>
        </w:rPr>
      </w:pPr>
    </w:p>
    <w:p w:rsidR="00637098" w:rsidRDefault="00637098" w14:paraId="3035FF84" w14:textId="5D62FE23">
      <w:pPr>
        <w:spacing w:line="1449" w:lineRule="exact"/>
        <w:ind w:left="1132"/>
      </w:pPr>
    </w:p>
    <w:p w:rsidR="00637098" w:rsidP="75138BCF" w:rsidRDefault="009D4CB9" w14:paraId="3035FF85" w14:textId="39BC62C0">
      <w:pPr>
        <w:rPr>
          <w:rFonts w:ascii="Arial" w:hAnsi="Arial" w:eastAsia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360111" wp14:editId="25959E23">
                <wp:simplePos x="0" y="0"/>
                <wp:positionH relativeFrom="column">
                  <wp:posOffset>115570</wp:posOffset>
                </wp:positionH>
                <wp:positionV relativeFrom="paragraph">
                  <wp:posOffset>175804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D4CB9" w:rsidR="00D43274" w:rsidRDefault="009D4CB9" w14:paraId="30360129" w14:textId="4F45FF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Using maze generating algorithms to generate mazes and then solving them with path finding algorithms. Visualized on a react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05A612">
              <v:shape id="Text Box 2" style="position:absolute;margin-left:9.1pt;margin-top:13.85pt;width:485.95pt;height:5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12]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" w14:anchorId="30360111">
                <v:textbox>
                  <w:txbxContent>
                    <w:p w:rsidRPr="009D4CB9" w:rsidR="00D43274" w:rsidRDefault="009D4CB9" w14:paraId="0A39B57C" w14:textId="4F45FF7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Using maze generating algorithms to generate mazes and then solving them with path finding algorithms. Visualized on a react website.</w:t>
                      </w:r>
                    </w:p>
                  </w:txbxContent>
                </v:textbox>
              </v:shape>
            </w:pict>
          </mc:Fallback>
        </mc:AlternateContent>
      </w:r>
      <w:r w:rsidR="00637098">
        <w:rPr>
          <w:noProof/>
        </w:rPr>
        <mc:AlternateContent>
          <mc:Choice Requires="wpg">
            <w:drawing>
              <wp:inline distT="0" distB="0" distL="0" distR="0" wp14:anchorId="708BBF4D" wp14:editId="5A96F87C">
                <wp:extent cx="6484620" cy="920750"/>
                <wp:effectExtent l="9525" t="9525" r="1905" b="3175"/>
                <wp:docPr id="19642152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3274" w:rsidRDefault="00D43274" w14:paraId="3036012A" w14:textId="77777777">
                                <w:pPr>
                                  <w:spacing w:line="221" w:lineRule="exact"/>
                                  <w:rPr>
                                    <w:rFonts w:ascii="Arial" w:hAnsi="Arial" w:eastAsia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 w14:anchorId="442D46E1">
              <v:group id="Group 2" style="width:510.6pt;height:72.5pt;mso-position-horizontal-relative:char;mso-position-vertical-relative:line" coordsize="10212,1450" o:spid="_x0000_s1028" w14:anchorId="708BBF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H0AgUAAGk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">
                <v:group id="Group 10" style="position:absolute;left:10;top:10;width:10193;height:2" coordsize="10193,2" coordorigin="10,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style="position:absolute;left:10;top:10;width:10193;height:2;visibility:visible;mso-wrap-style:square;v-text-anchor:top" coordsize="10193,2" o:spid="_x0000_s1030" filled="f" strokecolor="#4a4a4a" strokeweight=".48pt" path="m,l1019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>
                    <v:path arrowok="t" o:connecttype="custom" o:connectlocs="0,0;10192,0" o:connectangles="0,0"/>
                  </v:shape>
                </v:group>
                <v:group id="Group 8" style="position:absolute;left:5;top:5;width:2;height:1440" coordsize="2,1440" coordorigin="5,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style="position:absolute;left:5;top:5;width:2;height:1440;visibility:visible;mso-wrap-style:square;v-text-anchor:top" coordsize="2,1440" o:spid="_x0000_s1032" filled="f" strokecolor="#4a4a4a" strokeweight=".16969mm" path="m,l,14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>
                    <v:path arrowok="t" o:connecttype="custom" o:connectlocs="0,5;0,1445" o:connectangles="0,0"/>
                  </v:shape>
                </v:group>
                <v:group id="Group 6" style="position:absolute;left:10;top:1440;width:10193;height:2" coordsize="10193,2" coordorigin="10,1440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style="position:absolute;left:10;top:1440;width:10193;height:2;visibility:visible;mso-wrap-style:square;v-text-anchor:top" coordsize="10193,2" o:spid="_x0000_s1034" filled="f" strokecolor="#4a4a4a" strokeweight=".16969mm" path="m,l1019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>
                    <v:path arrowok="t" o:connecttype="custom" o:connectlocs="0,0;10192,0" o:connectangles="0,0"/>
                  </v:shape>
                </v:group>
                <v:group id="Group 3" style="position:absolute;left:10207;top:5;width:2;height:1440" coordsize="2,1440" coordorigin="10207,5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style="position:absolute;left:10207;top:5;width:2;height:1440;visibility:visible;mso-wrap-style:square;v-text-anchor:top" coordsize="2,1440" o:spid="_x0000_s1036" filled="f" strokecolor="#4a4a4a" strokeweight=".16969mm" path="m,l,14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>
                    <v:path arrowok="t" o:connecttype="custom" o:connectlocs="0,5;0,1445" o:connectangles="0,0"/>
                  </v:shape>
                  <v:shape id="Text Box 4" style="position:absolute;left:115;top:39;width:2007;height:221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  <v:textbox inset="0,0,0,0">
                      <w:txbxContent>
                        <w:p w:rsidR="00D43274" w:rsidRDefault="00D43274" w14:paraId="29844A85" w14:textId="77777777">
                          <w:pPr>
                            <w:spacing w:line="221" w:lineRule="exact"/>
                            <w:rPr>
                              <w:rFonts w:ascii="Arial" w:hAnsi="Arial" w:eastAsia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9F7A16" w14:paraId="3035FF86" w14:textId="77777777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P="001D3651" w:rsidRDefault="009F7A16" w14:paraId="3035FF88" w14:textId="0376F4A1">
      <w:pPr>
        <w:pStyle w:val="BodyText"/>
        <w:tabs>
          <w:tab w:val="left" w:pos="10205"/>
        </w:tabs>
        <w:spacing w:before="0" w:line="252" w:lineRule="exact"/>
        <w:ind w:left="1133" w:right="4141"/>
        <w:sectPr w:rsidR="00637098">
          <w:headerReference w:type="default" r:id="rId11"/>
          <w:footerReference w:type="default" r:id="rId12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</w:r>
      <w:r>
        <w:t>Yes/N</w:t>
      </w:r>
      <w:r w:rsidR="00C8095A">
        <w:t>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173B8E" w:rsidTr="533563F6" w14:paraId="0809898B" w14:textId="77777777">
        <w:trPr>
          <w:trHeight w:val="262" w:hRule="exact"/>
        </w:trPr>
        <w:tc>
          <w:tcPr>
            <w:tcW w:w="14496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P="00C8095A" w:rsidRDefault="00173B8E" w14:paraId="3DF8ACCA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C8095A" w:rsidTr="533563F6" w14:paraId="6162E8BF" w14:textId="77777777">
        <w:trPr>
          <w:trHeight w:val="264" w:hRule="exact"/>
        </w:trPr>
        <w:tc>
          <w:tcPr>
            <w:tcW w:w="4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D3651" w:rsidR="00C8095A" w:rsidP="00C8095A" w:rsidRDefault="00C8095A" w14:paraId="70EE49E6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D3651" w:rsidR="00C8095A" w:rsidP="00C8095A" w:rsidRDefault="00C8095A" w14:paraId="0095E36F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D3651" w:rsidR="00C8095A" w:rsidP="00C8095A" w:rsidRDefault="00C8095A" w14:paraId="1142DBF0" w14:textId="77777777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D3651" w:rsidR="00C8095A" w:rsidP="00C8095A" w:rsidRDefault="00C8095A" w14:paraId="4CFC4C05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C8095A" w:rsidP="00C8095A" w:rsidRDefault="00C8095A" w14:paraId="05FD4C40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C8095A" w:rsidTr="533563F6" w14:paraId="728870B7" w14:textId="77777777">
        <w:trPr>
          <w:trHeight w:val="1350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2A87DBC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90631F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DB782B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41E3983" w14:textId="77777777">
            <w:pPr>
              <w:pStyle w:val="TableParagraph"/>
              <w:spacing w:before="8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569135A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81AB8" w:rsidR="00C8095A" w:rsidP="00C8095A" w:rsidRDefault="00C8095A" w14:paraId="1BC4F495" w14:textId="77777777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 w:hAnsi="Arial" w:eastAsia="Arial" w:cs="Arial"/>
                <w:highlight w:val="green"/>
              </w:rPr>
            </w:pPr>
            <w:r w:rsidRPr="00081AB8">
              <w:rPr>
                <w:rFonts w:ascii="Arial"/>
                <w:highlight w:val="green"/>
              </w:rPr>
              <w:t>Fully or nearly fully scoped analysis of a real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problem, presented in a way that a third party can</w:t>
            </w:r>
            <w:r w:rsidRPr="00081AB8">
              <w:rPr>
                <w:rFonts w:ascii="Arial"/>
                <w:spacing w:val="-17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understand.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Requirements fully documented in a set of measurable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and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appropriate specific objectives, covering all</w:t>
            </w:r>
            <w:r w:rsidRPr="00081AB8">
              <w:rPr>
                <w:rFonts w:ascii="Arial"/>
                <w:spacing w:val="-8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functionality of the solution or areas of</w:t>
            </w:r>
            <w:r w:rsidRPr="00081AB8">
              <w:rPr>
                <w:rFonts w:ascii="Arial"/>
                <w:spacing w:val="-19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6DE7BD96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6E610BF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C13FE7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6169E1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CBC6173" w14:textId="77777777">
            <w:pPr>
              <w:pStyle w:val="TableParagraph"/>
              <w:spacing w:before="8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1F36B59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4269DE78" w14:textId="77777777"/>
        </w:tc>
      </w:tr>
      <w:tr w:rsidR="00C8095A" w:rsidTr="533563F6" w14:paraId="1D721792" w14:textId="77777777">
        <w:trPr>
          <w:trHeight w:val="804" w:hRule="exact"/>
        </w:trPr>
        <w:tc>
          <w:tcPr>
            <w:tcW w:w="462" w:type="dxa"/>
            <w:vMerge/>
          </w:tcPr>
          <w:p w:rsidRPr="001D3651" w:rsidR="00C8095A" w:rsidP="00C8095A" w:rsidRDefault="00C8095A" w14:paraId="7759157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86323F" w:rsidR="00C8095A" w:rsidP="00C8095A" w:rsidRDefault="00C8095A" w14:paraId="2F9A43BD" w14:textId="77777777">
            <w:pPr>
              <w:pStyle w:val="TableParagraph"/>
              <w:numPr>
                <w:ilvl w:val="0"/>
                <w:numId w:val="4"/>
              </w:numPr>
              <w:ind w:right="260"/>
              <w:rPr>
                <w:rFonts w:ascii="Arial" w:hAnsi="Arial" w:eastAsia="Arial" w:cs="Arial"/>
                <w:highlight w:val="yellow"/>
              </w:rPr>
            </w:pPr>
            <w:r w:rsidRPr="0086323F">
              <w:rPr>
                <w:rFonts w:ascii="Arial"/>
                <w:highlight w:val="yellow"/>
              </w:rPr>
              <w:t>Requirements arrived at by considering, through</w:t>
            </w:r>
            <w:r w:rsidRPr="0086323F">
              <w:rPr>
                <w:rFonts w:ascii="Arial"/>
                <w:spacing w:val="-18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dialogue,</w:t>
            </w:r>
            <w:r w:rsidRPr="0086323F">
              <w:rPr>
                <w:rFonts w:ascii="Arial"/>
                <w:spacing w:val="-1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the needs of the intended users of the system, or</w:t>
            </w:r>
            <w:r w:rsidRPr="0086323F">
              <w:rPr>
                <w:rFonts w:ascii="Arial"/>
                <w:spacing w:val="-19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recipients of the outcomes for investigative</w:t>
            </w:r>
            <w:r w:rsidRPr="0086323F">
              <w:rPr>
                <w:rFonts w:ascii="Arial"/>
                <w:spacing w:val="-14"/>
                <w:highlight w:val="yellow"/>
              </w:rPr>
              <w:t xml:space="preserve"> </w:t>
            </w:r>
            <w:r w:rsidRPr="0086323F">
              <w:rPr>
                <w:rFonts w:ascii="Arial"/>
                <w:highlight w:val="yellow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4C256FB8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Pr="001D3651" w:rsidR="00C8095A" w:rsidP="00C8095A" w:rsidRDefault="00C8095A" w14:paraId="533BB9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:rsidR="00C8095A" w:rsidP="00C8095A" w:rsidRDefault="00C8095A" w14:paraId="3541193D" w14:textId="77777777"/>
        </w:tc>
      </w:tr>
      <w:tr w:rsidR="00C8095A" w:rsidTr="533563F6" w14:paraId="6E58ACAA" w14:textId="77777777">
        <w:trPr>
          <w:trHeight w:val="561" w:hRule="exact"/>
        </w:trPr>
        <w:tc>
          <w:tcPr>
            <w:tcW w:w="462" w:type="dxa"/>
            <w:vMerge/>
          </w:tcPr>
          <w:p w:rsidRPr="001D3651" w:rsidR="00C8095A" w:rsidP="00C8095A" w:rsidRDefault="00C8095A" w14:paraId="3CFF10C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81AB8" w:rsidR="00C8095A" w:rsidP="00C8095A" w:rsidRDefault="00C8095A" w14:paraId="2033B335" w14:textId="77777777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/>
                <w:highlight w:val="yellow"/>
              </w:rPr>
            </w:pPr>
            <w:r w:rsidRPr="00081AB8">
              <w:rPr>
                <w:rFonts w:ascii="Arial"/>
                <w:highlight w:val="yellow"/>
              </w:rPr>
              <w:t>Problem sufficiently well modelled to be of use</w:t>
            </w:r>
            <w:r w:rsidRPr="00081AB8">
              <w:rPr>
                <w:rFonts w:ascii="Arial"/>
                <w:spacing w:val="-12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in subsequent</w:t>
            </w:r>
            <w:r w:rsidRPr="00081AB8">
              <w:rPr>
                <w:rFonts w:ascii="Arial"/>
                <w:spacing w:val="-5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stages.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7A6EB6F7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Pr="001D3651" w:rsidR="00C8095A" w:rsidP="00C8095A" w:rsidRDefault="00C8095A" w14:paraId="046E233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:rsidR="00C8095A" w:rsidP="00C8095A" w:rsidRDefault="00C8095A" w14:paraId="10497D4D" w14:textId="77777777"/>
        </w:tc>
      </w:tr>
      <w:tr w:rsidR="00C8095A" w:rsidTr="533563F6" w14:paraId="575EE37B" w14:textId="77777777">
        <w:trPr>
          <w:trHeight w:val="1324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5AE4F0B7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BF3792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67C348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45F8B51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714882E7" w14:textId="77777777">
            <w:pPr>
              <w:pStyle w:val="TableParagraph"/>
              <w:spacing w:before="10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05D2DDAB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81AB8" w:rsidR="00C8095A" w:rsidP="00C8095A" w:rsidRDefault="00C8095A" w14:paraId="058EA571" w14:textId="696DDC55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 w:hAnsi="Arial" w:eastAsia="Arial" w:cs="Arial"/>
                <w:highlight w:val="green"/>
              </w:rPr>
            </w:pPr>
            <w:commentRangeStart w:id="38"/>
            <w:commentRangeStart w:id="39"/>
            <w:commentRangeStart w:id="40"/>
            <w:commentRangeStart w:id="41"/>
            <w:r w:rsidRPr="00081AB8">
              <w:rPr>
                <w:rFonts w:ascii="Arial"/>
                <w:highlight w:val="green"/>
              </w:rPr>
              <w:t>Well scoped analysis (but with some omissions that are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not serious enough to undermine later design) of a real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problem. Most, but not all, requirements documented in a set of, in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the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main, measurable and appropriate specific objectives</w:t>
            </w:r>
            <w:r w:rsidRPr="00081AB8">
              <w:rPr>
                <w:rFonts w:ascii="Arial"/>
                <w:spacing w:val="-15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that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cover most of the required functionality of a solution or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areas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of</w:t>
            </w:r>
            <w:r w:rsidRPr="00081AB8">
              <w:rPr>
                <w:rFonts w:ascii="Arial"/>
                <w:spacing w:val="-5"/>
                <w:highlight w:val="green"/>
              </w:rPr>
              <w:t xml:space="preserve"> </w:t>
            </w:r>
            <w:commentRangeEnd w:id="38"/>
            <w:r w:rsidRPr="00081AB8" w:rsidR="003330CE">
              <w:rPr>
                <w:rStyle w:val="CommentReference"/>
                <w:highlight w:val="green"/>
              </w:rPr>
              <w:commentReference w:id="38"/>
            </w:r>
            <w:commentRangeEnd w:id="39"/>
            <w:r w:rsidRPr="00081AB8" w:rsidR="003330CE">
              <w:rPr>
                <w:rStyle w:val="CommentReference"/>
                <w:highlight w:val="green"/>
              </w:rPr>
              <w:commentReference w:id="39"/>
            </w:r>
            <w:commentRangeEnd w:id="40"/>
            <w:r w:rsidRPr="00081AB8" w:rsidR="00365E91">
              <w:rPr>
                <w:rStyle w:val="CommentReference"/>
                <w:highlight w:val="green"/>
              </w:rPr>
              <w:commentReference w:id="40"/>
            </w:r>
            <w:commentRangeEnd w:id="41"/>
            <w:r w:rsidRPr="00081AB8" w:rsidR="00365E91">
              <w:rPr>
                <w:rStyle w:val="CommentReference"/>
                <w:highlight w:val="green"/>
              </w:rPr>
              <w:commentReference w:id="41"/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4C6D9BF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2406451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F95CA84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5086FC2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584219B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90A356A" w14:textId="77777777">
            <w:pPr>
              <w:pStyle w:val="TableParagraph"/>
              <w:spacing w:before="10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7AFF1E2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</w:tcPr>
          <w:p w:rsidR="00C8095A" w:rsidP="00C8095A" w:rsidRDefault="00C8095A" w14:paraId="73DF44CA" w14:textId="77777777"/>
        </w:tc>
      </w:tr>
      <w:tr w:rsidR="00C8095A" w:rsidTr="533563F6" w14:paraId="43807ABC" w14:textId="77777777">
        <w:trPr>
          <w:trHeight w:val="811" w:hRule="exact"/>
        </w:trPr>
        <w:tc>
          <w:tcPr>
            <w:tcW w:w="462" w:type="dxa"/>
            <w:vMerge/>
          </w:tcPr>
          <w:p w:rsidRPr="001D3651" w:rsidR="00C8095A" w:rsidP="00C8095A" w:rsidRDefault="00C8095A" w14:paraId="6E49C7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378E4" w:rsidR="00C8095A" w:rsidP="00C8095A" w:rsidRDefault="00C8095A" w14:paraId="1F703BE7" w14:textId="77777777">
            <w:pPr>
              <w:pStyle w:val="TableParagraph"/>
              <w:numPr>
                <w:ilvl w:val="0"/>
                <w:numId w:val="3"/>
              </w:numPr>
              <w:spacing w:before="1"/>
              <w:ind w:right="576"/>
              <w:rPr>
                <w:rFonts w:ascii="Arial" w:hAnsi="Arial" w:eastAsia="Arial" w:cs="Arial"/>
                <w:highlight w:val="green"/>
              </w:rPr>
            </w:pPr>
            <w:commentRangeStart w:id="42"/>
            <w:commentRangeStart w:id="43"/>
            <w:r w:rsidRPr="000378E4">
              <w:rPr>
                <w:rFonts w:ascii="Arial"/>
                <w:highlight w:val="green"/>
              </w:rPr>
              <w:t>Requirements arrived at, in the main, by</w:t>
            </w:r>
            <w:r w:rsidRPr="000378E4">
              <w:rPr>
                <w:rFonts w:ascii="Arial"/>
                <w:spacing w:val="-15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considering,</w:t>
            </w:r>
            <w:r w:rsidRPr="000378E4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through dialogue, the needs of the intended users of</w:t>
            </w:r>
            <w:r w:rsidRPr="000378E4">
              <w:rPr>
                <w:rFonts w:ascii="Arial"/>
                <w:spacing w:val="-13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the</w:t>
            </w:r>
            <w:r w:rsidRPr="000378E4">
              <w:rPr>
                <w:rFonts w:ascii="Arial"/>
                <w:spacing w:val="-1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>system, or recipients of the outcomes for</w:t>
            </w:r>
            <w:r w:rsidRPr="000378E4">
              <w:rPr>
                <w:rFonts w:ascii="Arial"/>
                <w:spacing w:val="-16"/>
                <w:highlight w:val="green"/>
              </w:rPr>
              <w:t xml:space="preserve"> </w:t>
            </w:r>
            <w:r w:rsidRPr="000378E4">
              <w:rPr>
                <w:rFonts w:ascii="Arial"/>
                <w:highlight w:val="green"/>
              </w:rPr>
              <w:t xml:space="preserve">investigative </w:t>
            </w:r>
            <w:commentRangeEnd w:id="42"/>
            <w:r w:rsidRPr="000378E4" w:rsidR="00BA4EFD">
              <w:rPr>
                <w:rStyle w:val="CommentReference"/>
                <w:highlight w:val="green"/>
              </w:rPr>
              <w:commentReference w:id="42"/>
            </w:r>
            <w:commentRangeEnd w:id="43"/>
            <w:r w:rsidRPr="000378E4" w:rsidR="003330CE">
              <w:rPr>
                <w:rStyle w:val="CommentReference"/>
                <w:highlight w:val="green"/>
              </w:rPr>
              <w:commentReference w:id="43"/>
            </w:r>
            <w:r w:rsidRPr="000378E4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2FB6DFDD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Pr="001D3651" w:rsidR="00C8095A" w:rsidP="00C8095A" w:rsidRDefault="00C8095A" w14:paraId="15B6FE0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:rsidR="00C8095A" w:rsidP="00C8095A" w:rsidRDefault="00C8095A" w14:paraId="283CE741" w14:textId="77777777"/>
        </w:tc>
      </w:tr>
      <w:tr w:rsidR="00C8095A" w:rsidTr="533563F6" w14:paraId="4C8F1F8E" w14:textId="77777777">
        <w:trPr>
          <w:trHeight w:val="309" w:hRule="exact"/>
        </w:trPr>
        <w:tc>
          <w:tcPr>
            <w:tcW w:w="462" w:type="dxa"/>
            <w:vMerge/>
          </w:tcPr>
          <w:p w:rsidRPr="001D3651" w:rsidR="00C8095A" w:rsidP="00C8095A" w:rsidRDefault="00C8095A" w14:paraId="32F15B2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75A5" w:rsidR="00C8095A" w:rsidP="00C8095A" w:rsidRDefault="00C8095A" w14:paraId="70420336" w14:textId="77777777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/>
                <w:highlight w:val="yellow"/>
              </w:rPr>
            </w:pPr>
            <w:commentRangeStart w:id="44"/>
            <w:commentRangeStart w:id="45"/>
            <w:r w:rsidRPr="007D75A5">
              <w:rPr>
                <w:rFonts w:ascii="Arial"/>
                <w:highlight w:val="yellow"/>
              </w:rPr>
              <w:t>Problem sufficiently well modelled to be of use</w:t>
            </w:r>
            <w:r w:rsidRPr="007D75A5">
              <w:rPr>
                <w:rFonts w:ascii="Arial"/>
                <w:spacing w:val="-12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in subsequent</w:t>
            </w:r>
            <w:r w:rsidRPr="007D75A5">
              <w:rPr>
                <w:rFonts w:ascii="Arial"/>
                <w:spacing w:val="-5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stages.</w:t>
            </w:r>
            <w:commentRangeEnd w:id="44"/>
            <w:r w:rsidR="007D75A5">
              <w:rPr>
                <w:rStyle w:val="CommentReference"/>
              </w:rPr>
              <w:commentReference w:id="44"/>
            </w:r>
            <w:commentRangeEnd w:id="45"/>
            <w:r w:rsidR="007D75A5">
              <w:rPr>
                <w:rStyle w:val="CommentReference"/>
              </w:rPr>
              <w:commentReference w:id="45"/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2F8222FB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Pr="001D3651" w:rsidR="00C8095A" w:rsidP="00C8095A" w:rsidRDefault="00C8095A" w14:paraId="2E84D47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:rsidR="00C8095A" w:rsidP="00C8095A" w:rsidRDefault="00C8095A" w14:paraId="38D7DEE7" w14:textId="77777777"/>
        </w:tc>
      </w:tr>
      <w:tr w:rsidR="00C8095A" w:rsidTr="533563F6" w14:paraId="30B8AA60" w14:textId="77777777">
        <w:trPr>
          <w:trHeight w:val="294" w:hRule="exact"/>
        </w:trPr>
        <w:tc>
          <w:tcPr>
            <w:tcW w:w="4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29BA6A0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F83119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245E54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E78D8F0" w14:textId="77777777">
            <w:pPr>
              <w:pStyle w:val="TableParagraph"/>
              <w:spacing w:before="11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1D273F5D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440A7" w:rsidR="00C8095A" w:rsidP="00C8095A" w:rsidRDefault="00C8095A" w14:paraId="05B693E7" w14:textId="77777777">
            <w:pPr>
              <w:pStyle w:val="TableParagraph"/>
              <w:numPr>
                <w:ilvl w:val="0"/>
                <w:numId w:val="2"/>
              </w:numPr>
              <w:spacing w:line="251" w:lineRule="exact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Partly scoped analysis of a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problem.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4854B279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Pr="001D3651" w:rsidR="00C8095A" w:rsidP="00C8095A" w:rsidRDefault="00C8095A" w14:paraId="744FB694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311C37D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2295FDB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6F32C5BE" w14:textId="77777777">
            <w:pPr>
              <w:pStyle w:val="TableParagraph"/>
              <w:spacing w:before="11"/>
              <w:rPr>
                <w:rFonts w:ascii="Arial" w:hAnsi="Arial" w:eastAsia="Arial" w:cs="Arial"/>
                <w:sz w:val="16"/>
                <w:szCs w:val="16"/>
              </w:rPr>
            </w:pPr>
          </w:p>
          <w:p w:rsidRPr="001D3651" w:rsidR="00C8095A" w:rsidP="00C8095A" w:rsidRDefault="00C8095A" w14:paraId="09D904AF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</w:tcPr>
          <w:p w:rsidR="00C8095A" w:rsidP="00C8095A" w:rsidRDefault="00C8095A" w14:paraId="65956E63" w14:textId="77777777"/>
        </w:tc>
      </w:tr>
      <w:tr w:rsidR="00C8095A" w:rsidTr="533563F6" w14:paraId="148A62CA" w14:textId="77777777">
        <w:trPr>
          <w:trHeight w:val="1145" w:hRule="exact"/>
        </w:trPr>
        <w:tc>
          <w:tcPr>
            <w:tcW w:w="462" w:type="dxa"/>
            <w:vMerge/>
          </w:tcPr>
          <w:p w:rsidR="00C8095A" w:rsidP="00C8095A" w:rsidRDefault="00C8095A" w14:paraId="376CF99F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440A7" w:rsidR="00C8095A" w:rsidP="00C8095A" w:rsidRDefault="00C8095A" w14:paraId="6AB10CF2" w14:textId="77777777">
            <w:pPr>
              <w:pStyle w:val="TableParagraph"/>
              <w:numPr>
                <w:ilvl w:val="0"/>
                <w:numId w:val="2"/>
              </w:numPr>
              <w:spacing w:before="1"/>
              <w:ind w:right="141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Requirements partly documented in a set of</w:t>
            </w:r>
            <w:r w:rsidRPr="533563F6">
              <w:rPr>
                <w:rFonts w:ascii="Arial"/>
                <w:spacing w:val="-9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specific objectives, not all of which are measurable or appropriate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for developing a solution. The required functionality or areas</w:t>
            </w:r>
            <w:r w:rsidRPr="533563F6">
              <w:rPr>
                <w:rFonts w:ascii="Arial"/>
                <w:spacing w:val="-18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investigation are only partly</w:t>
            </w:r>
            <w:r w:rsidRPr="533563F6">
              <w:rPr>
                <w:rFonts w:ascii="Arial"/>
                <w:spacing w:val="-14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addressed.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254A84FF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="00C8095A" w:rsidP="00C8095A" w:rsidRDefault="00C8095A" w14:paraId="36DCDF63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</w:tcPr>
          <w:p w:rsidR="00C8095A" w:rsidP="00C8095A" w:rsidRDefault="00C8095A" w14:paraId="5272AE02" w14:textId="77777777"/>
        </w:tc>
      </w:tr>
      <w:tr w:rsidR="00C8095A" w:rsidTr="533563F6" w14:paraId="23A0EEF8" w14:textId="77777777">
        <w:trPr>
          <w:trHeight w:val="871" w:hRule="exact"/>
        </w:trPr>
        <w:tc>
          <w:tcPr>
            <w:tcW w:w="462" w:type="dxa"/>
            <w:vMerge/>
          </w:tcPr>
          <w:p w:rsidR="00C8095A" w:rsidP="00C8095A" w:rsidRDefault="00C8095A" w14:paraId="1BFC8D9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440A7" w:rsidR="00C8095A" w:rsidP="00C8095A" w:rsidRDefault="00C8095A" w14:paraId="42D19CA6" w14:textId="77777777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 w:hAnsi="Arial" w:eastAsia="Arial" w:cs="Arial"/>
              </w:rPr>
            </w:pPr>
            <w:r w:rsidRPr="533563F6">
              <w:rPr>
                <w:rFonts w:ascii="Arial"/>
                <w:highlight w:val="green"/>
              </w:rPr>
              <w:t>Some attempt to consider, through dialogue, the needs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the intended users of the system, or recipients of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the</w:t>
            </w:r>
            <w:r w:rsidRPr="533563F6">
              <w:rPr>
                <w:rFonts w:ascii="Arial"/>
                <w:spacing w:val="-1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outcomes for investigative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7E735342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="00C8095A" w:rsidP="00C8095A" w:rsidRDefault="00C8095A" w14:paraId="294E0BB5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</w:tcPr>
          <w:p w:rsidR="00C8095A" w:rsidP="00C8095A" w:rsidRDefault="00C8095A" w14:paraId="3223D4A1" w14:textId="77777777"/>
        </w:tc>
      </w:tr>
      <w:tr w:rsidR="00C8095A" w:rsidTr="533563F6" w14:paraId="77363EC9" w14:textId="77777777">
        <w:trPr>
          <w:trHeight w:val="658" w:hRule="exact"/>
        </w:trPr>
        <w:tc>
          <w:tcPr>
            <w:tcW w:w="462" w:type="dxa"/>
            <w:vMerge/>
          </w:tcPr>
          <w:p w:rsidR="00C8095A" w:rsidP="00C8095A" w:rsidRDefault="00C8095A" w14:paraId="6FFC68B2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440A7" w:rsidR="00C8095A" w:rsidP="00C8095A" w:rsidRDefault="00C8095A" w14:paraId="4149753E" w14:textId="77777777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/>
              </w:rPr>
            </w:pPr>
            <w:r w:rsidRPr="533563F6">
              <w:rPr>
                <w:rFonts w:ascii="Arial"/>
                <w:highlight w:val="green"/>
              </w:rPr>
              <w:t>Problem partly modelled and of some use in</w:t>
            </w:r>
            <w:r w:rsidRPr="533563F6">
              <w:rPr>
                <w:rFonts w:ascii="Arial"/>
                <w:spacing w:val="-17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subsequent stages.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3A2399AD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426" w:type="dxa"/>
            <w:vMerge/>
          </w:tcPr>
          <w:p w:rsidR="00C8095A" w:rsidP="00C8095A" w:rsidRDefault="00C8095A" w14:paraId="02CB46A3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6237" w:type="dxa"/>
          </w:tcPr>
          <w:p w:rsidR="00C8095A" w:rsidP="00C8095A" w:rsidRDefault="00C8095A" w14:paraId="4B6184F3" w14:textId="77777777"/>
        </w:tc>
      </w:tr>
      <w:tr w:rsidR="00C8095A" w:rsidTr="533563F6" w14:paraId="1AB3EC25" w14:textId="77777777">
        <w:trPr>
          <w:trHeight w:val="551" w:hRule="exact"/>
        </w:trPr>
        <w:tc>
          <w:tcPr>
            <w:tcW w:w="4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7713940F" w14:textId="77777777"/>
        </w:tc>
        <w:tc>
          <w:tcPr>
            <w:tcW w:w="68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440A7" w:rsidR="00C8095A" w:rsidP="00663EEF" w:rsidRDefault="00C8095A" w14:paraId="45240B25" w14:textId="17456D20">
            <w:pPr>
              <w:pStyle w:val="TableParagraph"/>
              <w:rPr>
                <w:rFonts w:ascii="Arial" w:hAnsi="Arial" w:eastAsia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12CC627C" w14:textId="7777777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C8095A" w:rsidP="00C8095A" w:rsidRDefault="00C8095A" w14:paraId="45EAF2EF" w14:textId="77777777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C8095A" w:rsidP="00C8095A" w:rsidRDefault="00C8095A" w14:paraId="61768407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5FF8B" w14:textId="77777777">
      <w:pPr>
        <w:spacing w:before="3"/>
        <w:rPr>
          <w:rFonts w:ascii="Arial" w:hAnsi="Arial" w:eastAsia="Arial" w:cs="Arial"/>
        </w:rPr>
      </w:pPr>
    </w:p>
    <w:p w:rsidR="00637098" w:rsidRDefault="00637098" w14:paraId="3035FFC8" w14:textId="77777777">
      <w:pPr>
        <w:spacing w:line="251" w:lineRule="exact"/>
        <w:rPr>
          <w:rFonts w:ascii="Arial" w:hAnsi="Arial" w:eastAsia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 w14:paraId="3035FFC9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173B8E" w:rsidTr="00173B8E" w14:paraId="3035FFCB" w14:textId="77777777">
        <w:trPr>
          <w:trHeight w:val="264" w:hRule="exact"/>
        </w:trPr>
        <w:tc>
          <w:tcPr>
            <w:tcW w:w="90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7F0AC310" w14:textId="77777777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3035FFCA" w14:textId="1ACB29AE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173B8E" w:rsidTr="00173B8E" w14:paraId="3035FFD0" w14:textId="77777777">
        <w:trPr>
          <w:trHeight w:val="262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C" w14:textId="16B2A1A9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D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64175819" w14:textId="5E1CD51A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E" w14:textId="5AEA2842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Pr="00173B8E" w:rsidR="00173B8E" w:rsidRDefault="00173B8E" w14:paraId="3035FFCF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:rsidTr="00173B8E" w14:paraId="3035FFD9" w14:textId="77777777">
        <w:trPr>
          <w:trHeight w:val="934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2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3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D4" w14:textId="77777777">
            <w:pPr>
              <w:pStyle w:val="TableParagraph"/>
              <w:numPr>
                <w:ilvl w:val="0"/>
                <w:numId w:val="5"/>
              </w:numPr>
              <w:ind w:right="13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61B1984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5" w14:textId="6E9B950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6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7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D8" w14:textId="77777777"/>
        </w:tc>
      </w:tr>
      <w:tr w:rsidR="00173B8E" w:rsidTr="00173B8E" w14:paraId="3035FFE2" w14:textId="77777777">
        <w:trPr>
          <w:trHeight w:val="861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B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DD" w14:textId="77777777">
            <w:pPr>
              <w:pStyle w:val="TableParagraph"/>
              <w:numPr>
                <w:ilvl w:val="0"/>
                <w:numId w:val="5"/>
              </w:numPr>
              <w:ind w:right="544"/>
              <w:rPr>
                <w:rFonts w:ascii="Arial" w:hAnsi="Arial" w:eastAsia="Arial" w:cs="Arial"/>
              </w:rPr>
            </w:pPr>
            <w:r w:rsidRPr="119FD82B">
              <w:rPr>
                <w:rFonts w:ascii="Arial"/>
              </w:rPr>
              <w:t>Adequately articulated design for a real problem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that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describes how most of the key aspects of</w:t>
            </w:r>
            <w:r w:rsidRPr="119FD82B">
              <w:rPr>
                <w:rFonts w:ascii="Arial"/>
                <w:spacing w:val="-10"/>
              </w:rPr>
              <w:t xml:space="preserve"> </w:t>
            </w:r>
            <w:r w:rsidRPr="119FD82B">
              <w:rPr>
                <w:rFonts w:ascii="Arial"/>
              </w:rPr>
              <w:t>the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solution/investigation are to be structured/are</w:t>
            </w:r>
            <w:r w:rsidRPr="119FD82B">
              <w:rPr>
                <w:rFonts w:ascii="Arial"/>
                <w:spacing w:val="-19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405B8B3C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DE" w14:textId="752C523B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DF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0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:rsidR="00173B8E" w:rsidRDefault="00173B8E" w14:paraId="3035FFE1" w14:textId="77777777"/>
        </w:tc>
      </w:tr>
      <w:tr w:rsidR="00173B8E" w:rsidTr="00173B8E" w14:paraId="3035FFEB" w14:textId="77777777">
        <w:trPr>
          <w:trHeight w:val="830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4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5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E6" w14:textId="77777777">
            <w:pPr>
              <w:pStyle w:val="TableParagraph"/>
              <w:numPr>
                <w:ilvl w:val="0"/>
                <w:numId w:val="5"/>
              </w:numPr>
              <w:ind w:right="250"/>
              <w:rPr>
                <w:rFonts w:ascii="Arial" w:hAnsi="Arial" w:eastAsia="Arial" w:cs="Arial"/>
              </w:rPr>
            </w:pPr>
            <w:r w:rsidRPr="148A4AE5">
              <w:rPr>
                <w:rFonts w:ascii="Arial"/>
                <w:highlight w:val="yellow"/>
              </w:rPr>
              <w:t>Partially articulated design for a real problem that</w:t>
            </w:r>
            <w:r w:rsidRPr="148A4AE5">
              <w:rPr>
                <w:rFonts w:ascii="Arial"/>
                <w:spacing w:val="-2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describes how some aspects of the solution/investigation are to</w:t>
            </w:r>
            <w:r w:rsidRPr="148A4AE5">
              <w:rPr>
                <w:rFonts w:ascii="Arial"/>
                <w:spacing w:val="-13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be</w:t>
            </w:r>
            <w:r w:rsidRPr="148A4AE5">
              <w:rPr>
                <w:rFonts w:ascii="Arial"/>
                <w:spacing w:val="-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structured/are</w:t>
            </w:r>
            <w:r w:rsidRPr="148A4AE5">
              <w:rPr>
                <w:rFonts w:ascii="Arial"/>
                <w:spacing w:val="-11"/>
                <w:highlight w:val="yellow"/>
              </w:rPr>
              <w:t xml:space="preserve"> </w:t>
            </w:r>
            <w:r w:rsidRPr="148A4AE5">
              <w:rPr>
                <w:rFonts w:ascii="Arial"/>
                <w:highlight w:val="yellow"/>
              </w:rPr>
              <w:t>structured.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7F7B1F8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7" w14:textId="12F9428F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9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:rsidR="00173B8E" w:rsidRDefault="00173B8E" w14:paraId="3035FFEA" w14:textId="77777777"/>
        </w:tc>
      </w:tr>
      <w:tr w:rsidR="00173B8E" w:rsidTr="00173B8E" w14:paraId="3035FFF4" w14:textId="77777777">
        <w:trPr>
          <w:trHeight w:val="1141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E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EE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P="00173B8E" w:rsidRDefault="00173B8E" w14:paraId="3035FFEF" w14:textId="77777777">
            <w:pPr>
              <w:pStyle w:val="TableParagraph"/>
              <w:numPr>
                <w:ilvl w:val="0"/>
                <w:numId w:val="5"/>
              </w:numPr>
              <w:ind w:right="140"/>
              <w:rPr>
                <w:rFonts w:ascii="Arial" w:hAnsi="Arial" w:eastAsia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19304E85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F0" w14:textId="31760F28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F1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5FFF2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:rsidR="00173B8E" w:rsidRDefault="00173B8E" w14:paraId="3035FFF3" w14:textId="77777777"/>
        </w:tc>
      </w:tr>
      <w:tr w:rsidR="00173B8E" w:rsidTr="00173B8E" w14:paraId="3035FFF9" w14:textId="77777777">
        <w:trPr>
          <w:trHeight w:val="264" w:hRule="exact"/>
        </w:trPr>
        <w:tc>
          <w:tcPr>
            <w:tcW w:w="3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F5" w14:textId="77777777"/>
        </w:tc>
        <w:tc>
          <w:tcPr>
            <w:tcW w:w="673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3035FFF6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73B8E" w:rsidRDefault="00173B8E" w14:paraId="72D33CDE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3B8E" w:rsidR="00173B8E" w:rsidRDefault="00173B8E" w14:paraId="3035FFF7" w14:textId="6D4107C0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DADA"/>
          </w:tcPr>
          <w:p w:rsidR="00173B8E" w:rsidRDefault="00173B8E" w14:paraId="3035FFF8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5FFFA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5FFFB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663EEF" w:rsidTr="00D43274" w14:paraId="3035FFFD" w14:textId="77777777">
        <w:trPr>
          <w:trHeight w:val="264" w:hRule="exact"/>
        </w:trPr>
        <w:tc>
          <w:tcPr>
            <w:tcW w:w="155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663EEF" w:rsidRDefault="00663EEF" w14:paraId="3035FFFC" w14:textId="198E24C3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Technical solution –</w:t>
            </w:r>
            <w:r>
              <w:rPr>
                <w:rFonts w:ascii="Arial" w:hAnsi="Arial" w:eastAsia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completeness</w:t>
            </w:r>
          </w:p>
        </w:tc>
      </w:tr>
      <w:tr w:rsidR="00173B8E" w:rsidTr="0039118D" w14:paraId="30360002" w14:textId="77777777">
        <w:trPr>
          <w:trHeight w:val="266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5FFFE" w14:textId="1DA462D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5FFFF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173B8E" w:rsidR="00173B8E" w:rsidRDefault="00173B8E" w14:paraId="308DB0E0" w14:textId="12E8A60C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60000" w14:textId="038365CB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173B8E" w:rsidR="00173B8E" w:rsidRDefault="00173B8E" w14:paraId="30360001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:rsidTr="0039118D" w14:paraId="3036000D" w14:textId="77777777">
        <w:trPr>
          <w:trHeight w:val="934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5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6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07" w14:textId="77777777">
            <w:pPr>
              <w:pStyle w:val="TableParagraph"/>
              <w:numPr>
                <w:ilvl w:val="0"/>
                <w:numId w:val="5"/>
              </w:numPr>
              <w:ind w:right="27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681A492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8" w14:textId="46C75525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9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A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B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173B8E" w:rsidRDefault="00173B8E" w14:paraId="3036000C" w14:textId="77777777"/>
        </w:tc>
      </w:tr>
      <w:tr w:rsidR="00173B8E" w:rsidTr="0039118D" w14:paraId="30360018" w14:textId="77777777">
        <w:trPr>
          <w:trHeight w:val="847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0E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0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0" w14:textId="77777777">
            <w:pPr>
              <w:pStyle w:val="TableParagraph"/>
              <w:spacing w:before="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1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12" w14:textId="77777777">
            <w:pPr>
              <w:pStyle w:val="TableParagraph"/>
              <w:numPr>
                <w:ilvl w:val="0"/>
                <w:numId w:val="5"/>
              </w:numPr>
              <w:ind w:right="146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2E849B4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3" w14:textId="537444E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5" w14:textId="77777777">
            <w:pPr>
              <w:pStyle w:val="TableParagraph"/>
              <w:spacing w:before="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6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173B8E" w:rsidRDefault="00173B8E" w14:paraId="30360017" w14:textId="77777777"/>
        </w:tc>
      </w:tr>
      <w:tr w:rsidR="00173B8E" w:rsidTr="0039118D" w14:paraId="30360023" w14:textId="77777777">
        <w:trPr>
          <w:trHeight w:val="717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9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B" w14:textId="77777777">
            <w:pPr>
              <w:pStyle w:val="TableParagraph"/>
              <w:spacing w:before="1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C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P="00173B8E" w:rsidRDefault="00173B8E" w14:paraId="3036001D" w14:textId="77777777">
            <w:pPr>
              <w:pStyle w:val="TableParagraph"/>
              <w:numPr>
                <w:ilvl w:val="0"/>
                <w:numId w:val="5"/>
              </w:numPr>
              <w:spacing w:before="2" w:line="252" w:lineRule="exact"/>
              <w:ind w:right="819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58EE9F8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73B8E" w:rsidR="00173B8E" w:rsidRDefault="00173B8E" w14:paraId="3036001E" w14:textId="3044C2B6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1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20" w14:textId="77777777">
            <w:pPr>
              <w:pStyle w:val="TableParagraph"/>
              <w:spacing w:before="1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173B8E" w:rsidR="00173B8E" w:rsidRDefault="00173B8E" w14:paraId="30360021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2" w14:textId="77777777"/>
        </w:tc>
      </w:tr>
      <w:tr w:rsidR="00173B8E" w:rsidTr="0039118D" w14:paraId="30360028" w14:textId="77777777">
        <w:trPr>
          <w:trHeight w:val="266" w:hRule="exact"/>
        </w:trPr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4" w14:textId="77777777"/>
        </w:tc>
        <w:tc>
          <w:tcPr>
            <w:tcW w:w="6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5" w14:textId="77777777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57FAEB25" w14:textId="77777777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73B8E" w:rsidRDefault="00173B8E" w14:paraId="30360026" w14:textId="5569D41B">
            <w:pPr>
              <w:pStyle w:val="TableParagraph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173B8E" w:rsidRDefault="00173B8E" w14:paraId="30360027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29" w14:textId="77777777">
      <w:pPr>
        <w:spacing w:before="2"/>
        <w:rPr>
          <w:rFonts w:ascii="Times New Roman" w:hAnsi="Times New Roman" w:eastAsia="Times New Roman" w:cs="Times New Roman"/>
          <w:sz w:val="15"/>
          <w:szCs w:val="15"/>
        </w:rPr>
      </w:pPr>
    </w:p>
    <w:p w:rsidR="00637098" w:rsidRDefault="009F7A16" w14:paraId="3036002A" w14:textId="77777777">
      <w:pPr>
        <w:pStyle w:val="Heading1"/>
        <w:ind w:right="196"/>
        <w:rPr>
          <w:b w:val="0"/>
          <w:bCs w:val="0"/>
        </w:rPr>
      </w:pPr>
      <w:r>
        <w:t>NOTES:</w:t>
      </w:r>
    </w:p>
    <w:p w:rsidRPr="00F440A7" w:rsidR="00637098" w:rsidRDefault="009F7A16" w14:paraId="3036002B" w14:textId="2EF865B9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 w:rsidR="00075078"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 w:rsidR="00075078"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:rsidR="00637098" w:rsidRDefault="00637098" w14:paraId="3036002C" w14:textId="77777777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2D" w14:textId="77777777">
      <w:pPr>
        <w:spacing w:before="5"/>
        <w:rPr>
          <w:rFonts w:ascii="Arial" w:hAnsi="Arial" w:eastAsia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4B3468" w:rsidTr="00D43274" w14:paraId="3036002F" w14:textId="77777777">
        <w:trPr>
          <w:trHeight w:val="295" w:hRule="exact"/>
        </w:trPr>
        <w:tc>
          <w:tcPr>
            <w:tcW w:w="155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2E" w14:textId="75F1C0CD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Technical solution – techniques</w:t>
            </w:r>
            <w:r>
              <w:rPr>
                <w:rFonts w:ascii="Arial" w:hAnsi="Arial" w:eastAsia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</w:rPr>
              <w:t>used</w:t>
            </w:r>
          </w:p>
        </w:tc>
      </w:tr>
      <w:tr w:rsidR="004B3468" w:rsidTr="004B3468" w14:paraId="30360034" w14:textId="77777777">
        <w:trPr>
          <w:trHeight w:val="278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0" w14:textId="59474E6D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1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63330F82" w14:textId="21CE88E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2" w14:textId="2C847BD3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33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:rsidTr="004B3468" w14:paraId="30360040" w14:textId="77777777">
        <w:trPr>
          <w:trHeight w:val="2035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35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7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8" w14:textId="77777777">
            <w:pPr>
              <w:pStyle w:val="TableParagraph"/>
              <w:spacing w:before="126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4B3468" w:rsidRDefault="004B3468" w14:paraId="30360039" w14:textId="6481274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 w:rsidR="00075078">
              <w:rPr>
                <w:rFonts w:ascii="Arial"/>
              </w:rPr>
              <w:t xml:space="preserve">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3A" w14:textId="77777777">
            <w:pPr>
              <w:pStyle w:val="TableParagraph"/>
              <w:numPr>
                <w:ilvl w:val="0"/>
                <w:numId w:val="5"/>
              </w:numPr>
              <w:spacing w:before="4"/>
              <w:ind w:right="582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0884C6A1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3B" w14:textId="38E6C79E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C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D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3E" w14:textId="77777777">
            <w:pPr>
              <w:pStyle w:val="TableParagraph"/>
              <w:spacing w:before="126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B3468" w:rsidRDefault="00075078" w14:paraId="3036003F" w14:textId="300FFB88">
            <w:r>
              <w:rPr>
                <w:rFonts w:ascii="Arial" w:hAnsi="Arial" w:eastAsia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4B3468" w:rsidTr="004B3468" w14:paraId="3036004E" w14:textId="77777777">
        <w:trPr>
          <w:trHeight w:val="2258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1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2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3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4" w14:textId="77777777">
            <w:pPr>
              <w:pStyle w:val="TableParagraph"/>
              <w:spacing w:before="7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5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4B3468" w14:paraId="79B3FD05" w14:textId="77777777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47" w14:textId="08FEA786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5D358AB7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8" w14:textId="68C4B3E0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9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A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B" w14:textId="77777777">
            <w:pPr>
              <w:pStyle w:val="TableParagraph"/>
              <w:spacing w:before="7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4C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4D" w14:textId="77777777"/>
        </w:tc>
      </w:tr>
      <w:tr w:rsidR="004B3468" w:rsidTr="004B3468" w14:paraId="3036005A" w14:textId="77777777">
        <w:trPr>
          <w:trHeight w:val="1781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4F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0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1" w14:textId="77777777">
            <w:pPr>
              <w:pStyle w:val="TableParagraph"/>
              <w:spacing w:before="9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2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4B3468" w:rsidP="00075078" w:rsidRDefault="004B3468" w14:paraId="30360053" w14:textId="7E60034F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:rsidR="004B3468" w:rsidP="004B3468" w:rsidRDefault="004B3468" w14:paraId="30360054" w14:textId="77777777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2018174E" w14:textId="77777777">
            <w:pPr>
              <w:pStyle w:val="TableParagraph"/>
              <w:rPr>
                <w:rFonts w:ascii="Arial" w:hAnsi="Arial" w:eastAsia="Arial" w:cs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55" w14:textId="6A176F5C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6" w14:textId="77777777">
            <w:pPr>
              <w:pStyle w:val="TableParagraph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7" w14:textId="77777777">
            <w:pPr>
              <w:pStyle w:val="TableParagraph"/>
              <w:spacing w:before="9"/>
              <w:rPr>
                <w:rFonts w:ascii="Arial" w:hAnsi="Arial" w:eastAsia="Arial" w:cs="Arial"/>
                <w:sz w:val="16"/>
                <w:szCs w:val="16"/>
              </w:rPr>
            </w:pPr>
          </w:p>
          <w:p w:rsidRPr="004B3468" w:rsidR="004B3468" w:rsidRDefault="004B3468" w14:paraId="30360058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9" w14:textId="77777777"/>
        </w:tc>
      </w:tr>
      <w:tr w:rsidR="004B3468" w:rsidTr="004B3468" w14:paraId="3036005F" w14:textId="77777777">
        <w:trPr>
          <w:trHeight w:val="264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B" w14:textId="77777777"/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5C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BBDC843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5D" w14:textId="5742E0FA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5E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 w14:paraId="30360060" w14:textId="77777777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Pr="00075078" w:rsidR="00637098" w:rsidRDefault="009F7A16" w14:paraId="30360061" w14:textId="77777777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:rsidRPr="00075078" w:rsidR="00637098" w:rsidRDefault="009F7A16" w14:paraId="30360062" w14:textId="77777777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:rsidRPr="00075078" w:rsidR="00637098" w:rsidRDefault="009F7A16" w14:paraId="30360063" w14:textId="77777777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:rsidRPr="00075078" w:rsidR="00637098" w:rsidRDefault="009F7A16" w14:paraId="30360064" w14:textId="77777777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hAnsi="Arial" w:eastAsia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:rsidR="00637098" w:rsidRDefault="00637098" w14:paraId="30360066" w14:textId="77777777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67" w14:textId="77777777">
      <w:pPr>
        <w:spacing w:before="7"/>
        <w:rPr>
          <w:rFonts w:ascii="Times New Roman" w:hAnsi="Times New Roman" w:eastAsia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4B3468" w:rsidTr="004B3468" w14:paraId="30360069" w14:textId="77777777">
        <w:trPr>
          <w:trHeight w:val="263" w:hRule="exact"/>
        </w:trPr>
        <w:tc>
          <w:tcPr>
            <w:tcW w:w="154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68" w14:textId="08A25902">
            <w:pPr>
              <w:pStyle w:val="TableParagraph"/>
              <w:spacing w:line="249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4B3468" w:rsidTr="004B3468" w14:paraId="3036006E" w14:textId="77777777">
        <w:trPr>
          <w:trHeight w:val="264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A" w14:textId="6E9FDF38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B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4B3468" w:rsidR="004B3468" w:rsidRDefault="004B3468" w14:paraId="3A4B66F5" w14:textId="09E2D203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C" w14:textId="68986AF0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6D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:rsidTr="004B3468" w14:paraId="30360077" w14:textId="77777777">
        <w:trPr>
          <w:trHeight w:val="1526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6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1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075078" w:rsidRDefault="004B3468" w14:paraId="30360072" w14:textId="77777777">
            <w:pPr>
              <w:pStyle w:val="TableParagraph"/>
              <w:numPr>
                <w:ilvl w:val="0"/>
                <w:numId w:val="6"/>
              </w:numPr>
              <w:ind w:left="357" w:right="66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61A7EF49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3" w14:textId="79B9A2D0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4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5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76" w14:textId="77777777"/>
        </w:tc>
      </w:tr>
      <w:tr w:rsidR="004B3468" w:rsidTr="004B3468" w14:paraId="30360080" w14:textId="77777777">
        <w:trPr>
          <w:trHeight w:val="1529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9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A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P="00075078" w:rsidRDefault="004B3468" w14:paraId="3036007B" w14:textId="77777777">
            <w:pPr>
              <w:pStyle w:val="TableParagraph"/>
              <w:numPr>
                <w:ilvl w:val="0"/>
                <w:numId w:val="6"/>
              </w:numPr>
              <w:ind w:left="357" w:right="213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75BD906F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7C" w14:textId="0293A8C0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4B3468" w:rsidRDefault="004B3468" w14:paraId="3036007E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4B3468" w:rsidRDefault="004B3468" w14:paraId="3036007F" w14:textId="77777777"/>
        </w:tc>
      </w:tr>
      <w:tr w:rsidR="00075078" w:rsidTr="00075078" w14:paraId="3036008C" w14:textId="77777777">
        <w:trPr>
          <w:trHeight w:val="1020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3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7C5245ED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:rsidRPr="004B3468" w:rsidR="00075078" w:rsidRDefault="00075078" w14:paraId="7B519AB1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04A87369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D43274" w:rsidRDefault="00075078" w14:paraId="30360084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075078" w:rsidP="00075078" w:rsidRDefault="00075078" w14:paraId="30360086" w14:textId="5C33A244">
            <w:pPr>
              <w:pStyle w:val="TableParagraph"/>
              <w:numPr>
                <w:ilvl w:val="0"/>
                <w:numId w:val="6"/>
              </w:numPr>
              <w:ind w:left="357" w:right="12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2E22E439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7" w14:textId="045AE57F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30360089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03B8638A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:rsidRPr="004B3468" w:rsidR="00075078" w:rsidRDefault="00075078" w14:paraId="53CF4774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RDefault="00075078" w14:paraId="51F4FEF4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D43274" w:rsidRDefault="00075078" w14:paraId="3036008A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075078" w:rsidRDefault="00075078" w14:paraId="3036008B" w14:textId="77777777"/>
        </w:tc>
      </w:tr>
      <w:tr w:rsidR="00075078" w:rsidTr="00075078" w14:paraId="30360096" w14:textId="77777777">
        <w:trPr>
          <w:trHeight w:val="365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8F" w14:textId="1BCA373E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075078" w14:paraId="30360091" w14:textId="6C7499DE">
            <w:pPr>
              <w:pStyle w:val="TableParagraph"/>
              <w:numPr>
                <w:ilvl w:val="0"/>
                <w:numId w:val="6"/>
              </w:numPr>
              <w:spacing w:line="252" w:lineRule="exact"/>
              <w:ind w:left="35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3344E964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30360094" w14:textId="22C781ED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30360095" w14:textId="77777777"/>
        </w:tc>
      </w:tr>
      <w:tr w:rsidR="00075078" w:rsidTr="00075078" w14:paraId="1C036C54" w14:textId="77777777">
        <w:trPr>
          <w:trHeight w:val="913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075078" w:rsidP="00075078" w:rsidRDefault="00075078" w14:paraId="28897983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60A206F1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3C5BCF26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4FD10194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5FD5B5F7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075078" w:rsidP="00075078" w:rsidRDefault="00075078" w14:paraId="74EA0827" w14:textId="77777777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075078" w:rsidP="00075078" w:rsidRDefault="00075078" w14:paraId="73213EFF" w14:textId="24B2A82A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75078" w:rsidR="00075078" w:rsidP="00075078" w:rsidRDefault="00075078" w14:paraId="5D7AC455" w14:textId="42BB9597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49CAC8EB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075078" w:rsidRDefault="00075078" w14:paraId="4A0A7E7B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7DCFD815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34FD8B0F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663EEF" w14:paraId="2CCA42C1" w14:textId="558F46A5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:rsidR="00075078" w:rsidRDefault="00075078" w14:paraId="67159178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1469284F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="00075078" w:rsidRDefault="00075078" w14:paraId="1A1348B1" w14:textId="77777777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:rsidRPr="004B3468" w:rsidR="00075078" w:rsidRDefault="00075078" w14:paraId="038AC9A0" w14:textId="213C1C38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7E65A1F7" w14:textId="77777777"/>
        </w:tc>
      </w:tr>
      <w:tr w:rsidR="00075078" w:rsidTr="00075078" w14:paraId="79CD651B" w14:textId="77777777">
        <w:trPr>
          <w:trHeight w:val="322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4A5FA60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P="00075078" w:rsidRDefault="00075078" w14:paraId="52727B98" w14:textId="4D97F490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0CFC5083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075078" w:rsidRDefault="00075078" w14:paraId="46A9605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75078" w:rsidRDefault="00075078" w14:paraId="6AE1F6FE" w14:textId="77777777"/>
        </w:tc>
      </w:tr>
      <w:tr w:rsidR="004B3468" w:rsidTr="004B3468" w14:paraId="3036009B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97" w14:textId="77777777"/>
        </w:tc>
        <w:tc>
          <w:tcPr>
            <w:tcW w:w="6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98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0BCC6C8D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99" w14:textId="75BA6BF4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9A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9C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 w14:paraId="3036009D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4B3468" w:rsidTr="00D43274" w14:paraId="3036009F" w14:textId="77777777">
        <w:trPr>
          <w:trHeight w:val="264" w:hRule="exact"/>
        </w:trPr>
        <w:tc>
          <w:tcPr>
            <w:tcW w:w="154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9E" w14:textId="2CA814F8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4B3468" w:rsidTr="00663EEF" w14:paraId="303600A4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0" w14:textId="17114D24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1" w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</w:tcPr>
          <w:p w:rsidRPr="004B3468" w:rsidR="004B3468" w:rsidRDefault="004B3468" w14:paraId="42F26DC2" w14:textId="4464ABB9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2" w14:textId="7A2D9D24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Pr="004B3468" w:rsidR="004B3468" w:rsidRDefault="004B3468" w14:paraId="303600A3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663EEF" w:rsidTr="00663EEF" w14:paraId="303600AE" w14:textId="77777777">
        <w:trPr>
          <w:trHeight w:val="650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5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6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7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A9" w14:textId="62E3D541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0D63662D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A" w14:textId="696972BB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B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AC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AD" w14:textId="77777777"/>
        </w:tc>
      </w:tr>
      <w:tr w:rsidR="00663EEF" w:rsidTr="00663EEF" w14:paraId="2E96839A" w14:textId="77777777">
        <w:trPr>
          <w:trHeight w:val="1140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6B64BD97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12CA4783" w14:textId="1348C810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5263797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562F953D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663EEF" w:rsidRDefault="00663EEF" w14:paraId="7A7D28E3" w14:textId="77777777"/>
        </w:tc>
      </w:tr>
      <w:tr w:rsidR="00663EEF" w:rsidTr="00663EEF" w14:paraId="303600BA" w14:textId="77777777">
        <w:trPr>
          <w:trHeight w:val="609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AF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0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1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2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B4" w14:textId="48F5F678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51396BE5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B5" w14:textId="39537196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6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7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8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B9" w14:textId="77777777"/>
        </w:tc>
      </w:tr>
      <w:tr w:rsidR="00663EEF" w:rsidTr="00663EEF" w14:paraId="1FEFDB37" w14:textId="77777777">
        <w:trPr>
          <w:trHeight w:val="1781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74E7935A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730CDDFA" w14:textId="34CFFE33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4FACAA7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2E139D2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41817EF2" w14:textId="77777777"/>
        </w:tc>
      </w:tr>
      <w:tr w:rsidR="00663EEF" w:rsidTr="00663EEF" w14:paraId="303600C6" w14:textId="77777777">
        <w:trPr>
          <w:trHeight w:val="1289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BB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C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D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BE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C0" w14:textId="1BD0054C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CF10C3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1" w14:textId="22ED1951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3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4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303600C5" w14:textId="77777777"/>
        </w:tc>
      </w:tr>
      <w:tr w:rsidR="00663EEF" w:rsidTr="00663EEF" w14:paraId="35A7F9BF" w14:textId="77777777">
        <w:trPr>
          <w:trHeight w:val="932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09BB0978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6766EEEF" w14:textId="20366DE3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2E9411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79722375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color="000000" w:sz="4" w:space="0"/>
              <w:right w:val="single" w:color="000000" w:sz="4" w:space="0"/>
            </w:tcBorders>
          </w:tcPr>
          <w:p w:rsidR="00663EEF" w:rsidRDefault="00663EEF" w14:paraId="2AC72A21" w14:textId="77777777"/>
        </w:tc>
      </w:tr>
      <w:tr w:rsidR="00663EEF" w:rsidTr="00663EEF" w14:paraId="303600D0" w14:textId="77777777">
        <w:trPr>
          <w:trHeight w:val="705" w:hRule="exact"/>
        </w:trPr>
        <w:tc>
          <w:tcPr>
            <w:tcW w:w="4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7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8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9" w14:textId="77777777">
            <w:pPr>
              <w:pStyle w:val="TableParagraph"/>
              <w:ind w:left="103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63EEF" w:rsidR="00663EEF" w:rsidP="00663EEF" w:rsidRDefault="00663EEF" w14:paraId="303600CB" w14:textId="3D775720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7A0C9731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03600CC" w14:textId="466DB6DA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D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Pr="004B3468" w:rsidR="00663EEF" w:rsidRDefault="00663EEF" w14:paraId="303600CE" w14:textId="77777777">
            <w:pPr>
              <w:pStyle w:val="TableParagraph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303600CF" w14:textId="77777777"/>
        </w:tc>
      </w:tr>
      <w:tr w:rsidR="00663EEF" w:rsidTr="00663EEF" w14:paraId="7F0152EE" w14:textId="77777777">
        <w:trPr>
          <w:trHeight w:val="724" w:hRule="exact"/>
        </w:trPr>
        <w:tc>
          <w:tcPr>
            <w:tcW w:w="462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5A480CD3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P="00663EEF" w:rsidRDefault="00663EEF" w14:paraId="1920D492" w14:textId="176EE73A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1B879752" w14:textId="77777777">
            <w:pPr>
              <w:pStyle w:val="TableParagrap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663EEF" w:rsidRDefault="00663EEF" w14:paraId="3BC4D3B2" w14:textId="77777777">
            <w:pPr>
              <w:pStyle w:val="TableParagrap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63EEF" w:rsidRDefault="00663EEF" w14:paraId="08FA2244" w14:textId="77777777"/>
        </w:tc>
      </w:tr>
      <w:tr w:rsidR="004B3468" w:rsidTr="00663EEF" w14:paraId="303600D5" w14:textId="77777777">
        <w:trPr>
          <w:trHeight w:val="262" w:hRule="exac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D1" w14:textId="77777777"/>
        </w:tc>
        <w:tc>
          <w:tcPr>
            <w:tcW w:w="6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03600D2" w14:textId="77777777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3468" w:rsidRDefault="004B3468" w14:paraId="3F5FD937" w14:textId="77777777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B3468" w:rsidR="004B3468" w:rsidRDefault="004B3468" w14:paraId="303600D3" w14:textId="50113660">
            <w:pPr>
              <w:pStyle w:val="TableParagraph"/>
              <w:spacing w:line="251" w:lineRule="exact"/>
              <w:ind w:left="105"/>
              <w:rPr>
                <w:rFonts w:ascii="Arial" w:hAnsi="Arial" w:eastAsia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A"/>
          </w:tcPr>
          <w:p w:rsidR="004B3468" w:rsidRDefault="004B3468" w14:paraId="303600D4" w14:textId="77777777">
            <w:pPr>
              <w:pStyle w:val="TableParagraph"/>
              <w:spacing w:line="248" w:lineRule="exact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 w14:paraId="303600D6" w14:textId="77777777">
      <w:pPr>
        <w:spacing w:line="248" w:lineRule="exact"/>
        <w:rPr>
          <w:rFonts w:ascii="Arial" w:hAnsi="Arial" w:eastAsia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 w14:paraId="303600D7" w14:textId="77777777">
      <w:pPr>
        <w:spacing w:before="4"/>
        <w:rPr>
          <w:rFonts w:ascii="Times New Roman" w:hAnsi="Times New Roman" w:eastAsia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303600DA" w14:textId="77777777">
        <w:trPr>
          <w:trHeight w:val="768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9" w14:textId="77777777">
            <w:pPr>
              <w:pStyle w:val="TableParagraph"/>
              <w:tabs>
                <w:tab w:val="left" w:pos="2010"/>
              </w:tabs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</w:r>
            <w:r>
              <w:rPr>
                <w:rFonts w:ascii="Arial"/>
                <w:b/>
              </w:rPr>
              <w:t>/75</w:t>
            </w:r>
          </w:p>
        </w:tc>
      </w:tr>
      <w:tr w:rsidR="00637098" w14:paraId="303600DD" w14:textId="77777777">
        <w:trPr>
          <w:trHeight w:val="2794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B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C" w14:textId="77777777">
            <w:pPr>
              <w:pStyle w:val="TableParagraph"/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303600E0" w14:textId="77777777">
        <w:trPr>
          <w:trHeight w:val="770" w:hRule="exact"/>
        </w:trPr>
        <w:tc>
          <w:tcPr>
            <w:tcW w:w="14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37098" w:rsidRDefault="00637098" w14:paraId="303600DE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637098" w:rsidRDefault="009F7A16" w14:paraId="303600DF" w14:textId="77777777">
            <w:pPr>
              <w:pStyle w:val="TableParagraph"/>
              <w:tabs>
                <w:tab w:val="left" w:pos="8128"/>
              </w:tabs>
              <w:ind w:left="103"/>
              <w:rPr>
                <w:rFonts w:ascii="Arial" w:hAnsi="Arial" w:eastAsia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</w:r>
            <w:r>
              <w:rPr>
                <w:rFonts w:ascii="Arial"/>
                <w:b/>
                <w:spacing w:val="-1"/>
              </w:rPr>
              <w:t>Date:</w:t>
            </w:r>
          </w:p>
        </w:tc>
      </w:tr>
    </w:tbl>
    <w:p w:rsidR="00637098" w:rsidRDefault="00637098" w14:paraId="303600E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8" w14:textId="042BEF2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2482E84A" w14:textId="4D16240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5718692" w14:textId="4F44814E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2216741" w14:textId="2682DAE4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0514321A" w14:textId="72D2B7AE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8DD7CCF" w14:textId="0409C893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06606BCC" w14:textId="3C143405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E1C8585" w14:textId="573B3A1F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1631AC61" w14:textId="0AAEB50C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B643C7D" w14:textId="7F716AE9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3D1F753D" w14:textId="7AE1841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38956BE1" w14:textId="57586496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517C420" w14:textId="2BCC0693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4D24EE1F" w14:textId="1CD0085C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3DD76E1" w14:textId="12267E31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69C3D95E" w14:textId="1976D480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E1EDA" w:rsidRDefault="008E1EDA" w14:paraId="7EC2F4C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Pr="008E1EDA" w:rsidR="008E1EDA" w:rsidP="008E1EDA" w:rsidRDefault="008E1EDA" w14:paraId="1FD207F3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t>Group A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8E1EDA" w:rsidTr="008E1EDA" w14:paraId="416A5FE4" w14:textId="21B24BEE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8E1EDA" w:rsidP="008E1EDA" w:rsidRDefault="008E1EDA" w14:paraId="5787BE8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8E1EDA" w:rsidP="008E1EDA" w:rsidRDefault="008E1EDA" w14:paraId="0DA65728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8E1EDA" w:rsidR="008E1EDA" w:rsidP="008E1EDA" w:rsidRDefault="008E1EDA" w14:paraId="5017B48A" w14:textId="3772A4C0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8E1EDA" w:rsidTr="008E1EDA" w14:paraId="2A20BF16" w14:textId="3875EC1F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28ED76C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several interlinked tables)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8F3B9E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792F3FB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SQL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4ACFC5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Aggregate SQL functions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B58945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User/CASE-generated DDL script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040343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1EF040DF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8E1EDA" w:rsidTr="008E1EDA" w14:paraId="5B2CC051" w14:textId="01F57C2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454F67F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Hash tables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2533DD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Lists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E77A71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Stacks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F52C6BE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Queues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59F649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Graphs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EE3524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Trees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1D7F13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Structures of equivalent standard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44E98A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642792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F2DF7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for direct access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118EF78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Graph/Tree Traversal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4B9E6DB" w14:textId="77777777">
            <w:pPr>
              <w:widowControl/>
              <w:ind w:firstLine="360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5ADA34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List operations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02F375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2E6B846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DC38EA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243A097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Linked list maintenance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7747C1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4ACAA51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Stack/Queue Operations Hashing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41A8FFDF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8E1EDA" w:rsidTr="008E1EDA" w14:paraId="114CB018" w14:textId="0B6CD2B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5EDAD68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C645FCC" w14:textId="77777777">
            <w:pPr>
              <w:widowControl/>
              <w:ind w:firstLine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01BBC06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Advanced matrix operations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1AD1A24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Recursive algorithms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74AB290" w14:textId="77777777">
            <w:pPr>
              <w:widowControl/>
              <w:ind w:firstLine="360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07B1476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70E306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36630F3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or similarly efficient sort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68DCE356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8E1EDA" w:rsidTr="008E1EDA" w14:paraId="3DA333BC" w14:textId="7D0A5C2A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460C31C8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</w:t>
            </w: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classes, inheritance, composition, polymorphism, interfaces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5CDE8DD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Dynamic generation of objects based on complex user-defined use of OOP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0F33B54" w14:textId="77777777">
            <w:pPr>
              <w:widowControl/>
              <w:ind w:firstLine="288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6E37EC64" w14:textId="77777777">
            <w:pPr>
              <w:widowControl/>
              <w:ind w:firstLine="2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274A13A" w14:textId="77777777">
            <w:pPr>
              <w:widowControl/>
              <w:ind w:firstLine="144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F5A134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117EB61D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8E1EDA" w:rsidTr="008E1EDA" w14:paraId="71874522" w14:textId="451D3DF1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3904872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Complex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8E1EDA" w:rsidP="008E1EDA" w:rsidRDefault="008E1EDA" w14:paraId="7DC153B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Server-side scripting using request and response objects and server-side extensions for a complex client-server model </w:t>
            </w:r>
            <w:r w:rsidRPr="008E1EDA">
              <w:rPr>
                <w:rFonts w:ascii="Calibri" w:hAnsi="Calibri" w:eastAsia="Times New Roman" w:cs="Calibri"/>
                <w:lang w:val="en-GB" w:eastAsia="en-GB"/>
              </w:rPr>
              <w:t xml:space="preserve"> 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8E1EDA" w:rsidP="008E1EDA" w:rsidRDefault="008E1EDA" w14:paraId="7CB61D1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Calling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Web service APIs and parsing JSON/XML to service a complex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8E1EDA" w:rsidP="008E1EDA" w:rsidRDefault="008E1EDA" w14:paraId="0DDE245D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</w:tbl>
    <w:p w:rsidRPr="008E1EDA" w:rsidR="008E1EDA" w:rsidP="008E1EDA" w:rsidRDefault="008E1EDA" w14:paraId="6D742FB2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1D56B3BB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="008E1EDA" w:rsidP="008E1EDA" w:rsidRDefault="008E1EDA" w14:paraId="2EBC5BFC" w14:textId="77777777">
      <w:pPr>
        <w:widowControl/>
        <w:textAlignment w:val="baseline"/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</w:pPr>
    </w:p>
    <w:p w:rsidRPr="008E1EDA" w:rsidR="008E1EDA" w:rsidP="008E1EDA" w:rsidRDefault="008E1EDA" w14:paraId="1EADF5C4" w14:textId="4427322A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t>Group B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E24C4D" w:rsidTr="00E24C4D" w14:paraId="38611E0E" w14:textId="05C30C09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  <w:hideMark/>
          </w:tcPr>
          <w:p w:rsidRPr="008E1EDA" w:rsidR="00E24C4D" w:rsidP="00E24C4D" w:rsidRDefault="00E24C4D" w14:paraId="12BA13FB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  <w:hideMark/>
          </w:tcPr>
          <w:p w:rsidRPr="008E1EDA" w:rsidR="00E24C4D" w:rsidP="00E24C4D" w:rsidRDefault="00E24C4D" w14:paraId="079D4B5F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 w:themeFill="background1" w:themeFillShade="D9"/>
          </w:tcPr>
          <w:p w:rsidRPr="008E1EDA" w:rsidR="00E24C4D" w:rsidP="00E24C4D" w:rsidRDefault="00E24C4D" w14:paraId="26B17410" w14:textId="739F81E5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E24C4D" w:rsidTr="00E24C4D" w14:paraId="56F93F5B" w14:textId="00BE4589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00CACED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F6CBF3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09F100B9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SQL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DB5606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23FDC75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E7E4355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58A1A82C" w14:textId="6CE9CDF2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3300718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 Multi-dimensional arrays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30F4DD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6D29DAC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Dictionaries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9BA6ABD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F9DD742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Records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557EFE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Bubble sort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799AF3D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48895C2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Binary search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608EBFD9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24842456" w14:textId="5F62E4E3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4CBD95EC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Text files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202D54D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061C178B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hAnsi="Arial" w:eastAsia="Times New Roman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hAnsi="Arial" w:eastAsia="Times New Roman" w:cs="Arial"/>
                <w:lang w:val="en" w:eastAsia="en-GB"/>
              </w:rPr>
              <w:t> for sequential access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7EBFF0C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Writing and reading from files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6FF3B85F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23166AD0" w14:textId="73F50188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7C72B368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57599783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hAnsi="Arial" w:eastAsia="Times New Roman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hAnsi="Arial" w:eastAsia="Times New Roman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948A356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5EE212E6" w14:textId="12AEE77F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E0C6875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OOP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D10218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5AF3B107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18F6189E" w14:textId="51DB34BB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1FBF4DF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59EDD76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146D030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  <w:p w:rsidRPr="008E1EDA" w:rsidR="00E24C4D" w:rsidP="00E24C4D" w:rsidRDefault="00E24C4D" w14:paraId="3518F18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Calling Web service APIs and parsing JSON/ XML to service a simple client-server 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6182C5F2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</w:tbl>
    <w:p w:rsidRPr="008E1EDA" w:rsidR="008E1EDA" w:rsidP="008E1EDA" w:rsidRDefault="008E1EDA" w14:paraId="341B19B3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0EB5B9A1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Pr="008E1EDA" w:rsidR="008E1EDA" w:rsidP="008E1EDA" w:rsidRDefault="008E1EDA" w14:paraId="665EFEB4" w14:textId="77777777">
      <w:pPr>
        <w:widowControl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Trebuchet MS" w:hAnsi="Trebuchet MS" w:eastAsia="Times New Roman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hAnsi="Trebuchet MS" w:eastAsia="Times New Roman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Pr="008E1EDA" w:rsidR="00E24C4D" w:rsidTr="00E24C4D" w14:paraId="09CF1624" w14:textId="52EEF53E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E24C4D" w:rsidP="00E24C4D" w:rsidRDefault="00E24C4D" w14:paraId="655E3C38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hideMark/>
          </w:tcPr>
          <w:p w:rsidRPr="008E1EDA" w:rsidR="00E24C4D" w:rsidP="00E24C4D" w:rsidRDefault="00E24C4D" w14:paraId="6B3921B5" w14:textId="77777777">
            <w:pPr>
              <w:widowControl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 w:rsidRPr="008E1EDA" w:rsidR="00E24C4D" w:rsidP="00E24C4D" w:rsidRDefault="00E24C4D" w14:paraId="344337CC" w14:textId="2CFE222A">
            <w:pPr>
              <w:widowControl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lang w:val="en" w:eastAsia="en-GB"/>
              </w:rPr>
            </w:pPr>
            <w:r>
              <w:rPr>
                <w:rFonts w:ascii="Arial" w:hAnsi="Arial" w:eastAsia="Times New Roman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Pr="008E1EDA" w:rsidR="00E24C4D" w:rsidTr="00E24C4D" w14:paraId="03A6B1F0" w14:textId="11C052A5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891207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Single-dimensional arrays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2968630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Linear search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A2F4D00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6F7C9E1D" w14:textId="23A9B04D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2D04F724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3289E756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Simple mathematical calculations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3FDD2F66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  <w:tr w:rsidRPr="008E1EDA" w:rsidR="00E24C4D" w:rsidTr="00E24C4D" w14:paraId="359920EA" w14:textId="23702317">
        <w:tc>
          <w:tcPr>
            <w:tcW w:w="3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1ACAB081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Single table database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8E1EDA" w:rsidR="00E24C4D" w:rsidP="00E24C4D" w:rsidRDefault="00E24C4D" w14:paraId="6CE202FA" w14:textId="77777777">
            <w:pPr>
              <w:widowControl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hAnsi="Arial" w:eastAsia="Times New Roman" w:cs="Arial"/>
                <w:lang w:val="en" w:eastAsia="en-GB"/>
              </w:rPr>
              <w:t>Non-SQL table access</w:t>
            </w:r>
            <w:r w:rsidRPr="008E1EDA">
              <w:rPr>
                <w:rFonts w:ascii="Arial" w:hAnsi="Arial" w:eastAsia="Times New Roman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E1EDA" w:rsidR="00E24C4D" w:rsidP="00E24C4D" w:rsidRDefault="00E24C4D" w14:paraId="1FFEE454" w14:textId="77777777">
            <w:pPr>
              <w:widowControl/>
              <w:textAlignment w:val="baseline"/>
              <w:rPr>
                <w:rFonts w:ascii="Arial" w:hAnsi="Arial" w:eastAsia="Times New Roman" w:cs="Arial"/>
                <w:lang w:val="en" w:eastAsia="en-GB"/>
              </w:rPr>
            </w:pPr>
          </w:p>
        </w:tc>
      </w:tr>
    </w:tbl>
    <w:p w:rsidRPr="008E1EDA" w:rsidR="008E1EDA" w:rsidP="008E1EDA" w:rsidRDefault="008E1EDA" w14:paraId="4E9080A8" w14:textId="77777777">
      <w:pPr>
        <w:widowControl/>
        <w:ind w:firstLine="2160"/>
        <w:textAlignment w:val="baseline"/>
        <w:rPr>
          <w:rFonts w:ascii="Segoe UI" w:hAnsi="Segoe UI" w:eastAsia="Times New Roman" w:cs="Segoe UI"/>
          <w:sz w:val="18"/>
          <w:szCs w:val="18"/>
          <w:lang w:val="en-GB" w:eastAsia="en-GB"/>
        </w:rPr>
      </w:pPr>
      <w:r w:rsidRPr="008E1EDA">
        <w:rPr>
          <w:rFonts w:ascii="Arial" w:hAnsi="Arial" w:eastAsia="Times New Roman" w:cs="Arial"/>
          <w:lang w:val="en-GB" w:eastAsia="en-GB"/>
        </w:rPr>
        <w:t> </w:t>
      </w:r>
    </w:p>
    <w:p w:rsidR="00637098" w:rsidRDefault="00637098" w14:paraId="303600EA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RDefault="00637098" w14:paraId="303600E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637098" w:rsidP="00E24C4D" w:rsidRDefault="00637098" w14:paraId="303600F8" w14:textId="2C71804C">
      <w:pPr>
        <w:tabs>
          <w:tab w:val="left" w:pos="14384"/>
        </w:tabs>
        <w:spacing w:before="60"/>
        <w:rPr>
          <w:rFonts w:ascii="AQA Chevin Pro Light" w:hAnsi="AQA Chevin Pro Light" w:eastAsia="AQA Chevin Pro Light" w:cs="AQA Chevin Pro Light"/>
          <w:sz w:val="16"/>
          <w:szCs w:val="16"/>
        </w:rPr>
      </w:pPr>
    </w:p>
    <w:sectPr w:rsidR="00637098">
      <w:footerReference w:type="default" r:id="rId17"/>
      <w:pgSz w:w="16840" w:h="11910" w:orient="landscape"/>
      <w:pgMar w:top="1100" w:right="900" w:bottom="280" w:left="9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D" w:author="Melanie Dennig" w:date="2021-09-21T01:20:00Z" w:id="38">
    <w:p w:rsidR="003330CE" w:rsidRDefault="003330CE" w14:paraId="446154AF" w14:textId="54935696">
      <w:pPr>
        <w:pStyle w:val="CommentText"/>
      </w:pPr>
      <w:r>
        <w:rPr>
          <w:rStyle w:val="CommentReference"/>
        </w:rPr>
        <w:annotationRef/>
      </w:r>
      <w:r>
        <w:t xml:space="preserve">Did you include </w:t>
      </w:r>
      <w:proofErr w:type="spellStart"/>
      <w:r>
        <w:t>measaurable</w:t>
      </w:r>
      <w:proofErr w:type="spellEnd"/>
      <w:r>
        <w:t xml:space="preserve"> details in your requirements?</w:t>
      </w:r>
    </w:p>
  </w:comment>
  <w:comment w:initials="MD" w:author="Melanie Dennig" w:date="2021-09-21T01:20:00Z" w:id="39">
    <w:p w:rsidR="003330CE" w:rsidRDefault="003330CE" w14:paraId="336DA909" w14:textId="10FA915E">
      <w:pPr>
        <w:pStyle w:val="CommentText"/>
      </w:pPr>
      <w:r>
        <w:rPr>
          <w:rStyle w:val="CommentReference"/>
        </w:rPr>
        <w:annotationRef/>
      </w:r>
    </w:p>
  </w:comment>
  <w:comment w:initials="OT" w:author="OLIVER TEMPLE" w:date="2021-09-25T08:41:00Z" w:id="40">
    <w:p w:rsidR="00365E91" w:rsidRDefault="00365E91" w14:paraId="1EB0C154" w14:textId="2E8C6807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nitials="OT" w:author="OLIVER TEMPLE" w:date="2021-09-25T08:41:00Z" w:id="41">
    <w:p w:rsidR="00365E91" w:rsidRDefault="00365E91" w14:paraId="5B7FB32D" w14:textId="4D09AEFF">
      <w:pPr>
        <w:pStyle w:val="CommentText"/>
      </w:pPr>
      <w:r>
        <w:rPr>
          <w:rStyle w:val="CommentReference"/>
        </w:rPr>
        <w:annotationRef/>
      </w:r>
    </w:p>
  </w:comment>
  <w:comment w:initials="MD" w:author="Melanie Dennig" w:date="2021-09-21T01:19:00Z" w:id="42">
    <w:p w:rsidR="00BA4EFD" w:rsidRDefault="00BA4EFD" w14:paraId="7FF3A222" w14:textId="10C60CFE">
      <w:pPr>
        <w:pStyle w:val="CommentText"/>
      </w:pPr>
      <w:r>
        <w:rPr>
          <w:rStyle w:val="CommentReference"/>
        </w:rPr>
        <w:annotationRef/>
      </w:r>
      <w:r w:rsidR="00F62F02">
        <w:t xml:space="preserve">Did you include </w:t>
      </w:r>
      <w:r w:rsidR="003330CE">
        <w:t>a detailed questionnaire with responses and analysis of the responses?</w:t>
      </w:r>
    </w:p>
  </w:comment>
  <w:comment w:initials="MD" w:author="Melanie Dennig" w:date="2021-09-21T01:20:00Z" w:id="43">
    <w:p w:rsidR="003330CE" w:rsidRDefault="003330CE" w14:paraId="5AABA8A5" w14:textId="0671BAA8">
      <w:pPr>
        <w:pStyle w:val="CommentText"/>
      </w:pPr>
      <w:r>
        <w:rPr>
          <w:rStyle w:val="CommentReference"/>
        </w:rPr>
        <w:annotationRef/>
      </w:r>
    </w:p>
  </w:comment>
  <w:comment w:initials="MD" w:author="Melanie Dennig" w:date="2021-09-21T01:21:00Z" w:id="44">
    <w:p w:rsidR="007D75A5" w:rsidRDefault="007D75A5" w14:paraId="63D991E7" w14:textId="39F8C742">
      <w:pPr>
        <w:pStyle w:val="CommentText"/>
      </w:pPr>
      <w:r>
        <w:rPr>
          <w:rStyle w:val="CommentReference"/>
        </w:rPr>
        <w:annotationRef/>
      </w:r>
      <w:r>
        <w:t>Did you include a detailed description of your approach?</w:t>
      </w:r>
    </w:p>
  </w:comment>
  <w:comment w:initials="MD" w:author="Melanie Dennig" w:date="2021-09-21T01:21:00Z" w:id="45">
    <w:p w:rsidR="007D75A5" w:rsidRDefault="007D75A5" w14:paraId="1800FD0E" w14:textId="78F8BFE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154AF" w15:done="0"/>
  <w15:commentEx w15:paraId="336DA909" w15:paraIdParent="446154AF" w15:done="0"/>
  <w15:commentEx w15:paraId="1EB0C154" w15:paraIdParent="446154AF" w15:done="0"/>
  <w15:commentEx w15:paraId="5B7FB32D" w15:paraIdParent="446154AF" w15:done="0"/>
  <w15:commentEx w15:paraId="7FF3A222" w15:done="0"/>
  <w15:commentEx w15:paraId="5AABA8A5" w15:paraIdParent="7FF3A222" w15:done="0"/>
  <w15:commentEx w15:paraId="63D991E7" w15:done="0"/>
  <w15:commentEx w15:paraId="1800FD0E" w15:paraIdParent="63D99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2257" w16cex:dateUtc="2021-09-21T08:20:00Z"/>
  <w16cex:commentExtensible w16cex:durableId="24F4226E" w16cex:dateUtc="2021-09-21T08:20:00Z"/>
  <w16cex:commentExtensible w16cex:durableId="24F9CFB3" w16cex:dateUtc="2021-09-25T15:41:00Z"/>
  <w16cex:commentExtensible w16cex:durableId="24F9CFBC" w16cex:dateUtc="2021-09-25T15:41:00Z"/>
  <w16cex:commentExtensible w16cex:durableId="24F4220A" w16cex:dateUtc="2021-09-21T08:19:00Z"/>
  <w16cex:commentExtensible w16cex:durableId="24F4224B" w16cex:dateUtc="2021-09-21T08:20:00Z"/>
  <w16cex:commentExtensible w16cex:durableId="24F42297" w16cex:dateUtc="2021-09-21T08:21:00Z"/>
  <w16cex:commentExtensible w16cex:durableId="24F422AD" w16cex:dateUtc="2021-09-21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154AF" w16cid:durableId="24F42257"/>
  <w16cid:commentId w16cid:paraId="336DA909" w16cid:durableId="24F4226E"/>
  <w16cid:commentId w16cid:paraId="1EB0C154" w16cid:durableId="24F9CFB3"/>
  <w16cid:commentId w16cid:paraId="5B7FB32D" w16cid:durableId="24F9CFBC"/>
  <w16cid:commentId w16cid:paraId="7FF3A222" w16cid:durableId="24F4220A"/>
  <w16cid:commentId w16cid:paraId="5AABA8A5" w16cid:durableId="24F4224B"/>
  <w16cid:commentId w16cid:paraId="63D991E7" w16cid:durableId="24F42297"/>
  <w16cid:commentId w16cid:paraId="1800FD0E" w16cid:durableId="24F422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4B4" w:rsidRDefault="003F34B4" w14:paraId="6A4E65B7" w14:textId="77777777">
      <w:r>
        <w:separator/>
      </w:r>
    </w:p>
  </w:endnote>
  <w:endnote w:type="continuationSeparator" w:id="0">
    <w:p w:rsidR="003F34B4" w:rsidRDefault="003F34B4" w14:paraId="28AF7A45" w14:textId="77777777">
      <w:r>
        <w:continuationSeparator/>
      </w:r>
    </w:p>
  </w:endnote>
  <w:endnote w:type="continuationNotice" w:id="1">
    <w:p w:rsidR="003F34B4" w:rsidRDefault="003F34B4" w14:paraId="661C6C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D43274" w:rsidRDefault="00D43274" w14:paraId="30360119" w14:textId="77777777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6011B" wp14:editId="3036011C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274" w:rsidRDefault="00D43274" w14:paraId="3036012B" w14:textId="77777777">
                          <w:pPr>
                            <w:spacing w:line="180" w:lineRule="exact"/>
                            <w:ind w:left="40"/>
                            <w:rPr>
                              <w:rFonts w:ascii="AQA Chevin Pro Light" w:hAnsi="AQA Chevin Pro Light" w:eastAsia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142C9F">
            <v:shapetype id="_x0000_t202" coordsize="21600,21600" o:spt="202" path="m,l,21600r21600,l21600,xe" w14:anchorId="3036011B">
              <v:stroke joinstyle="miter"/>
              <v:path gradientshapeok="t" o:connecttype="rect"/>
            </v:shapetype>
            <v:shape id="Text Box 1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>
              <v:textbox inset="0,0,0,0">
                <w:txbxContent>
                  <w:p w:rsidR="00D43274" w:rsidRDefault="00D43274" w14:paraId="4263384B" w14:textId="77777777">
                    <w:pPr>
                      <w:spacing w:line="180" w:lineRule="exact"/>
                      <w:ind w:left="40"/>
                      <w:rPr>
                        <w:rFonts w:ascii="AQA Chevin Pro Light" w:hAnsi="AQA Chevin Pro Light" w:eastAsia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274" w:rsidRDefault="00D43274" w14:paraId="3036011A" w14:textId="7777777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4B4" w:rsidRDefault="003F34B4" w14:paraId="4357D955" w14:textId="77777777">
      <w:r>
        <w:separator/>
      </w:r>
    </w:p>
  </w:footnote>
  <w:footnote w:type="continuationSeparator" w:id="0">
    <w:p w:rsidR="003F34B4" w:rsidRDefault="003F34B4" w14:paraId="617EC82B" w14:textId="77777777">
      <w:r>
        <w:continuationSeparator/>
      </w:r>
    </w:p>
  </w:footnote>
  <w:footnote w:type="continuationNotice" w:id="1">
    <w:p w:rsidR="003F34B4" w:rsidRDefault="003F34B4" w14:paraId="3160CEE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274" w:rsidRDefault="00D43274" w14:paraId="7D41B9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1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hint="default" w:ascii="Arial" w:hAnsi="Arial" w:eastAsia="Arial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2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5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anie Dennig">
    <w15:presenceInfo w15:providerId="AD" w15:userId="S::MelanieDennig@exe-coll.ac.uk::14864c92-7a6d-45ac-b2bb-704a38e3fc2e"/>
  </w15:person>
  <w15:person w15:author="OLIVER TEMPLE">
    <w15:presenceInfo w15:providerId="None" w15:userId="OLIVER TEMPL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26F17"/>
    <w:rsid w:val="000378E4"/>
    <w:rsid w:val="00075078"/>
    <w:rsid w:val="00081AB8"/>
    <w:rsid w:val="00097872"/>
    <w:rsid w:val="00116393"/>
    <w:rsid w:val="00130D65"/>
    <w:rsid w:val="00173B8E"/>
    <w:rsid w:val="0018448D"/>
    <w:rsid w:val="001851CC"/>
    <w:rsid w:val="001950C1"/>
    <w:rsid w:val="00197B21"/>
    <w:rsid w:val="001D034A"/>
    <w:rsid w:val="001D3651"/>
    <w:rsid w:val="00257AF5"/>
    <w:rsid w:val="00285950"/>
    <w:rsid w:val="002923C5"/>
    <w:rsid w:val="002C42A1"/>
    <w:rsid w:val="002D1101"/>
    <w:rsid w:val="002D40A1"/>
    <w:rsid w:val="002D4775"/>
    <w:rsid w:val="003330CE"/>
    <w:rsid w:val="00365E91"/>
    <w:rsid w:val="0039118D"/>
    <w:rsid w:val="003A1DB4"/>
    <w:rsid w:val="003D2ED3"/>
    <w:rsid w:val="003F34B4"/>
    <w:rsid w:val="00457AF7"/>
    <w:rsid w:val="004B3468"/>
    <w:rsid w:val="005D16BE"/>
    <w:rsid w:val="00637098"/>
    <w:rsid w:val="00663EEF"/>
    <w:rsid w:val="00676E4F"/>
    <w:rsid w:val="006A1F5D"/>
    <w:rsid w:val="006D4AD3"/>
    <w:rsid w:val="007350BF"/>
    <w:rsid w:val="007A36FE"/>
    <w:rsid w:val="007D75A5"/>
    <w:rsid w:val="0082518D"/>
    <w:rsid w:val="0086323F"/>
    <w:rsid w:val="00890CEE"/>
    <w:rsid w:val="008E1EDA"/>
    <w:rsid w:val="00967534"/>
    <w:rsid w:val="00975F2F"/>
    <w:rsid w:val="009D4CB9"/>
    <w:rsid w:val="009F7A16"/>
    <w:rsid w:val="00A07425"/>
    <w:rsid w:val="00A3479B"/>
    <w:rsid w:val="00A408AC"/>
    <w:rsid w:val="00A56921"/>
    <w:rsid w:val="00A57427"/>
    <w:rsid w:val="00AF4E38"/>
    <w:rsid w:val="00B4352F"/>
    <w:rsid w:val="00BA4EFD"/>
    <w:rsid w:val="00BF49B0"/>
    <w:rsid w:val="00C001A2"/>
    <w:rsid w:val="00C8095A"/>
    <w:rsid w:val="00D265B6"/>
    <w:rsid w:val="00D43274"/>
    <w:rsid w:val="00DC223D"/>
    <w:rsid w:val="00E24C4D"/>
    <w:rsid w:val="00E27060"/>
    <w:rsid w:val="00E44E8B"/>
    <w:rsid w:val="00E62DA1"/>
    <w:rsid w:val="00ED6E93"/>
    <w:rsid w:val="00F440A7"/>
    <w:rsid w:val="00F5216E"/>
    <w:rsid w:val="00F62F02"/>
    <w:rsid w:val="00FD5357"/>
    <w:rsid w:val="02D28CBE"/>
    <w:rsid w:val="0520AD58"/>
    <w:rsid w:val="05A62D9E"/>
    <w:rsid w:val="05F78948"/>
    <w:rsid w:val="082C3FEE"/>
    <w:rsid w:val="0E0EB5E8"/>
    <w:rsid w:val="0EF22F40"/>
    <w:rsid w:val="0FD45EDF"/>
    <w:rsid w:val="115722F2"/>
    <w:rsid w:val="119FD82B"/>
    <w:rsid w:val="133BDD0C"/>
    <w:rsid w:val="148A4AE5"/>
    <w:rsid w:val="1627284B"/>
    <w:rsid w:val="184482C4"/>
    <w:rsid w:val="18A94AEF"/>
    <w:rsid w:val="1AE4DCDB"/>
    <w:rsid w:val="1B06F6D0"/>
    <w:rsid w:val="27EB984B"/>
    <w:rsid w:val="2A79710F"/>
    <w:rsid w:val="2AE07E9C"/>
    <w:rsid w:val="2B8E7A38"/>
    <w:rsid w:val="31451A52"/>
    <w:rsid w:val="3351C80F"/>
    <w:rsid w:val="38233FF9"/>
    <w:rsid w:val="3A6B9006"/>
    <w:rsid w:val="3F51D0BC"/>
    <w:rsid w:val="414A0D5C"/>
    <w:rsid w:val="44374957"/>
    <w:rsid w:val="45488273"/>
    <w:rsid w:val="46EF247A"/>
    <w:rsid w:val="4873BBFA"/>
    <w:rsid w:val="48CC164D"/>
    <w:rsid w:val="4AB9D486"/>
    <w:rsid w:val="4BF72D9D"/>
    <w:rsid w:val="513A15C5"/>
    <w:rsid w:val="533563F6"/>
    <w:rsid w:val="55982BC0"/>
    <w:rsid w:val="5762765F"/>
    <w:rsid w:val="67516BEF"/>
    <w:rsid w:val="6EF704B7"/>
    <w:rsid w:val="708BBF4D"/>
    <w:rsid w:val="75138BCF"/>
    <w:rsid w:val="75C8B763"/>
    <w:rsid w:val="7A61A3BE"/>
    <w:rsid w:val="7AB98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35FF69"/>
  <w15:docId w15:val="{A9257092-BB9F-46CB-A971-B82D5823D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hAnsi="Arial" w:eastAsia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hAnsi="Arial" w:eastAsia="Arial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4A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D4AD3"/>
  </w:style>
  <w:style w:type="paragraph" w:styleId="Footer">
    <w:name w:val="footer"/>
    <w:basedOn w:val="Normal"/>
    <w:link w:val="FooterChar"/>
    <w:uiPriority w:val="99"/>
    <w:semiHidden/>
    <w:unhideWhenUsed/>
    <w:rsid w:val="006D4A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D4AD3"/>
  </w:style>
  <w:style w:type="paragraph" w:styleId="paragraph" w:customStyle="1">
    <w:name w:val="paragraph"/>
    <w:basedOn w:val="Normal"/>
    <w:rsid w:val="008E1EDA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8E1EDA"/>
  </w:style>
  <w:style w:type="character" w:styleId="eop" w:customStyle="1">
    <w:name w:val="eop"/>
    <w:basedOn w:val="DefaultParagraphFont"/>
    <w:rsid w:val="008E1EDA"/>
  </w:style>
  <w:style w:type="character" w:styleId="tabchar" w:customStyle="1">
    <w:name w:val="tabchar"/>
    <w:basedOn w:val="DefaultParagraphFont"/>
    <w:rsid w:val="008E1EDA"/>
  </w:style>
  <w:style w:type="character" w:styleId="pagebreaktextspan" w:customStyle="1">
    <w:name w:val="pagebreaktextspan"/>
    <w:basedOn w:val="DefaultParagraphFont"/>
    <w:rsid w:val="008E1EDA"/>
  </w:style>
  <w:style w:type="character" w:styleId="CommentReference">
    <w:name w:val="annotation reference"/>
    <w:basedOn w:val="DefaultParagraphFont"/>
    <w:uiPriority w:val="99"/>
    <w:semiHidden/>
    <w:unhideWhenUsed/>
    <w:rsid w:val="00BA4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A4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A4E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7" ma:contentTypeDescription="Create a new document." ma:contentTypeScope="" ma:versionID="c2a34e6ef0129b93effc235f5eab87c1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64f572bbc38ff3ad7cb0dedf5c7f578f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FD66C-3AB1-4977-AA9D-64EB45B1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B07D4-4814-4094-A3B8-A5AD0EB7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791EF-1812-42D9-8873-EBCB01149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1636</Words>
  <Characters>9329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Dennig</dc:creator>
  <cp:keywords/>
  <cp:lastModifiedBy>OLIVER TEMPLE</cp:lastModifiedBy>
  <cp:revision>50</cp:revision>
  <dcterms:created xsi:type="dcterms:W3CDTF">2021-08-20T16:48:00Z</dcterms:created>
  <dcterms:modified xsi:type="dcterms:W3CDTF">2021-10-10T20:42:00Z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0x010100DA0BDBE73FC7214685D4E5898F8EC617</vt:lpwstr>
  </property>
  <property fmtid="{D5CDD505-2E9C-101B-9397-08002B2CF9AE}" pid="6" name="Order">
    <vt:r8>609000</vt:r8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